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9A" w:rsidRDefault="00C16C25">
      <w:pPr>
        <w:tabs>
          <w:tab w:val="left" w:pos="-1392"/>
          <w:tab w:val="left" w:pos="-672"/>
          <w:tab w:val="left" w:pos="-278"/>
          <w:tab w:val="left" w:pos="180"/>
          <w:tab w:val="left" w:pos="442"/>
          <w:tab w:val="left" w:pos="768"/>
          <w:tab w:val="left" w:pos="1162"/>
          <w:tab w:val="left" w:pos="1488"/>
          <w:tab w:val="left" w:pos="1882"/>
          <w:tab w:val="left" w:pos="2208"/>
          <w:tab w:val="left" w:pos="2602"/>
          <w:tab w:val="left" w:pos="2928"/>
          <w:tab w:val="left" w:pos="3322"/>
          <w:tab w:val="left" w:pos="3648"/>
          <w:tab w:val="left" w:pos="4042"/>
          <w:tab w:val="left" w:pos="4368"/>
          <w:tab w:val="left" w:pos="4762"/>
          <w:tab w:val="left" w:pos="5088"/>
          <w:tab w:val="left" w:pos="5482"/>
          <w:tab w:val="left" w:pos="5808"/>
          <w:tab w:val="left" w:pos="6202"/>
          <w:tab w:val="left" w:pos="6528"/>
          <w:tab w:val="left" w:pos="6922"/>
          <w:tab w:val="left" w:pos="7248"/>
          <w:tab w:val="left" w:pos="7642"/>
          <w:tab w:val="left" w:pos="7968"/>
          <w:tab w:val="left" w:pos="8362"/>
          <w:tab w:val="left" w:pos="8688"/>
          <w:tab w:val="left" w:pos="9082"/>
          <w:tab w:val="left" w:pos="9408"/>
          <w:tab w:val="left" w:pos="9802"/>
          <w:tab w:val="left" w:pos="10128"/>
          <w:tab w:val="left" w:pos="10522"/>
          <w:tab w:val="left" w:pos="10848"/>
        </w:tabs>
        <w:suppressAutoHyphens/>
        <w:ind w:left="180" w:hanging="180"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posOffset>-260985</wp:posOffset>
                </wp:positionH>
                <wp:positionV relativeFrom="page">
                  <wp:posOffset>574040</wp:posOffset>
                </wp:positionV>
                <wp:extent cx="6629400" cy="8884920"/>
                <wp:effectExtent l="0" t="254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888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B9A" w:rsidRDefault="00B85B9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0.55pt;margin-top:45.2pt;width:522pt;height:699.6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" filled="f" stroked="f" strokeweight="0">
                <v:textbox inset="0,0,0,0">
                  <w:txbxContent>
                    <w:p w:rsidR="00B85B9A" w:rsidRDefault="00B85B9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85B9A" w:rsidRDefault="00B85B9A">
      <w:pPr>
        <w:tabs>
          <w:tab w:val="left" w:pos="-1392"/>
          <w:tab w:val="left" w:pos="-672"/>
          <w:tab w:val="left" w:pos="-278"/>
          <w:tab w:val="left" w:pos="48"/>
          <w:tab w:val="left" w:pos="442"/>
          <w:tab w:val="left" w:pos="768"/>
          <w:tab w:val="left" w:pos="1162"/>
          <w:tab w:val="left" w:pos="1488"/>
          <w:tab w:val="left" w:pos="1882"/>
          <w:tab w:val="left" w:pos="2208"/>
          <w:tab w:val="left" w:pos="2602"/>
          <w:tab w:val="left" w:pos="2928"/>
          <w:tab w:val="left" w:pos="3322"/>
          <w:tab w:val="left" w:pos="3648"/>
          <w:tab w:val="left" w:pos="4042"/>
          <w:tab w:val="left" w:pos="4368"/>
          <w:tab w:val="left" w:pos="4762"/>
          <w:tab w:val="left" w:pos="5088"/>
          <w:tab w:val="left" w:pos="5482"/>
          <w:tab w:val="left" w:pos="5808"/>
          <w:tab w:val="left" w:pos="6202"/>
          <w:tab w:val="left" w:pos="6528"/>
          <w:tab w:val="left" w:pos="6922"/>
          <w:tab w:val="left" w:pos="7248"/>
          <w:tab w:val="left" w:pos="7642"/>
          <w:tab w:val="left" w:pos="7968"/>
          <w:tab w:val="left" w:pos="8362"/>
          <w:tab w:val="left" w:pos="8688"/>
          <w:tab w:val="left" w:pos="9082"/>
          <w:tab w:val="left" w:pos="9408"/>
          <w:tab w:val="left" w:pos="9802"/>
          <w:tab w:val="left" w:pos="10128"/>
          <w:tab w:val="left" w:pos="10522"/>
          <w:tab w:val="left" w:pos="10848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center" w:pos="4728"/>
        </w:tabs>
        <w:suppressAutoHyphens/>
        <w:jc w:val="center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UNIVERSITY OF COLORADO</w:t>
      </w:r>
      <w:r w:rsidR="00C15CF2">
        <w:rPr>
          <w:rFonts w:ascii="Times New Roman" w:hAnsi="Times New Roman"/>
          <w:b/>
          <w:spacing w:val="-3"/>
          <w:sz w:val="22"/>
        </w:rPr>
        <w:t xml:space="preserve"> DENVER</w:t>
      </w:r>
    </w:p>
    <w:p w:rsidR="00B85B9A" w:rsidRDefault="00C15CF2">
      <w:pPr>
        <w:tabs>
          <w:tab w:val="center" w:pos="5580"/>
        </w:tabs>
        <w:suppressAutoHyphens/>
        <w:jc w:val="center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College</w:t>
      </w:r>
      <w:r w:rsidR="00B85B9A">
        <w:rPr>
          <w:rFonts w:ascii="Times New Roman" w:hAnsi="Times New Roman"/>
          <w:b/>
          <w:spacing w:val="-3"/>
          <w:sz w:val="22"/>
        </w:rPr>
        <w:t xml:space="preserve"> of </w:t>
      </w:r>
      <w:smartTag w:uri="urn:schemas-microsoft-com:office:smarttags" w:element="PlaceName">
        <w:r w:rsidR="00B85B9A">
          <w:rPr>
            <w:rFonts w:ascii="Times New Roman" w:hAnsi="Times New Roman"/>
            <w:b/>
            <w:spacing w:val="-3"/>
            <w:sz w:val="22"/>
          </w:rPr>
          <w:t>Nursing</w:t>
        </w:r>
      </w:smartTag>
    </w:p>
    <w:p w:rsidR="00B85B9A" w:rsidRDefault="00B85B9A">
      <w:pPr>
        <w:tabs>
          <w:tab w:val="left" w:pos="-1392"/>
          <w:tab w:val="left" w:pos="-672"/>
          <w:tab w:val="left" w:pos="-278"/>
          <w:tab w:val="left" w:pos="48"/>
          <w:tab w:val="left" w:pos="442"/>
          <w:tab w:val="left" w:pos="768"/>
          <w:tab w:val="left" w:pos="1162"/>
          <w:tab w:val="left" w:pos="1488"/>
          <w:tab w:val="left" w:pos="1882"/>
          <w:tab w:val="left" w:pos="2208"/>
          <w:tab w:val="left" w:pos="2602"/>
          <w:tab w:val="left" w:pos="2928"/>
          <w:tab w:val="left" w:pos="3322"/>
          <w:tab w:val="left" w:pos="3648"/>
          <w:tab w:val="left" w:pos="4042"/>
          <w:tab w:val="left" w:pos="4368"/>
          <w:tab w:val="left" w:pos="4762"/>
          <w:tab w:val="left" w:pos="5088"/>
          <w:tab w:val="left" w:pos="5482"/>
          <w:tab w:val="left" w:pos="5808"/>
          <w:tab w:val="left" w:pos="6202"/>
          <w:tab w:val="left" w:pos="6528"/>
          <w:tab w:val="left" w:pos="6922"/>
          <w:tab w:val="left" w:pos="7248"/>
          <w:tab w:val="left" w:pos="7642"/>
          <w:tab w:val="left" w:pos="7968"/>
          <w:tab w:val="left" w:pos="8362"/>
          <w:tab w:val="left" w:pos="8688"/>
          <w:tab w:val="left" w:pos="9082"/>
          <w:tab w:val="left" w:pos="9408"/>
          <w:tab w:val="left" w:pos="9802"/>
          <w:tab w:val="left" w:pos="10128"/>
          <w:tab w:val="left" w:pos="10522"/>
          <w:tab w:val="left" w:pos="10848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center" w:pos="4728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b/>
          <w:spacing w:val="-3"/>
          <w:sz w:val="22"/>
          <w:u w:val="single"/>
        </w:rPr>
        <w:t>CURRICULUM VITAE</w:t>
      </w:r>
    </w:p>
    <w:p w:rsidR="00B85B9A" w:rsidRDefault="00B85B9A">
      <w:pPr>
        <w:tabs>
          <w:tab w:val="left" w:pos="-1392"/>
          <w:tab w:val="left" w:pos="-672"/>
          <w:tab w:val="left" w:pos="-278"/>
          <w:tab w:val="left" w:pos="48"/>
          <w:tab w:val="left" w:pos="442"/>
          <w:tab w:val="left" w:pos="768"/>
          <w:tab w:val="left" w:pos="1162"/>
          <w:tab w:val="left" w:pos="1488"/>
          <w:tab w:val="left" w:pos="1882"/>
          <w:tab w:val="left" w:pos="2208"/>
          <w:tab w:val="left" w:pos="2602"/>
          <w:tab w:val="left" w:pos="2928"/>
          <w:tab w:val="left" w:pos="3322"/>
          <w:tab w:val="left" w:pos="3648"/>
          <w:tab w:val="left" w:pos="4042"/>
          <w:tab w:val="left" w:pos="4368"/>
          <w:tab w:val="left" w:pos="4762"/>
          <w:tab w:val="left" w:pos="5088"/>
          <w:tab w:val="left" w:pos="5482"/>
          <w:tab w:val="left" w:pos="5808"/>
          <w:tab w:val="left" w:pos="6202"/>
          <w:tab w:val="left" w:pos="6528"/>
          <w:tab w:val="left" w:pos="6922"/>
          <w:tab w:val="left" w:pos="7248"/>
          <w:tab w:val="left" w:pos="7642"/>
          <w:tab w:val="left" w:pos="7968"/>
          <w:tab w:val="left" w:pos="8362"/>
          <w:tab w:val="left" w:pos="8688"/>
          <w:tab w:val="left" w:pos="9082"/>
          <w:tab w:val="left" w:pos="9408"/>
          <w:tab w:val="left" w:pos="9802"/>
          <w:tab w:val="left" w:pos="10128"/>
          <w:tab w:val="left" w:pos="10522"/>
          <w:tab w:val="left" w:pos="10848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-1392"/>
          <w:tab w:val="left" w:pos="-672"/>
          <w:tab w:val="left" w:pos="-278"/>
          <w:tab w:val="left" w:pos="48"/>
          <w:tab w:val="left" w:pos="442"/>
          <w:tab w:val="left" w:pos="768"/>
          <w:tab w:val="left" w:pos="1162"/>
          <w:tab w:val="left" w:pos="1514"/>
          <w:tab w:val="left" w:pos="1882"/>
          <w:tab w:val="left" w:pos="2208"/>
          <w:tab w:val="left" w:pos="2602"/>
          <w:tab w:val="left" w:pos="2928"/>
          <w:tab w:val="left" w:pos="3322"/>
          <w:tab w:val="left" w:pos="3648"/>
          <w:tab w:val="left" w:pos="4042"/>
          <w:tab w:val="left" w:pos="4368"/>
          <w:tab w:val="left" w:pos="4762"/>
          <w:tab w:val="left" w:pos="5088"/>
          <w:tab w:val="left" w:pos="5482"/>
          <w:tab w:val="left" w:pos="5808"/>
          <w:tab w:val="left" w:pos="6202"/>
          <w:tab w:val="left" w:pos="6528"/>
          <w:tab w:val="left" w:pos="6922"/>
          <w:tab w:val="left" w:pos="7248"/>
          <w:tab w:val="left" w:pos="7642"/>
          <w:tab w:val="left" w:pos="7968"/>
          <w:tab w:val="left" w:pos="8362"/>
          <w:tab w:val="left" w:pos="8688"/>
          <w:tab w:val="left" w:pos="9082"/>
          <w:tab w:val="left" w:pos="9408"/>
          <w:tab w:val="left" w:pos="9802"/>
          <w:tab w:val="left" w:pos="10128"/>
          <w:tab w:val="left" w:pos="10522"/>
          <w:tab w:val="left" w:pos="10848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:rsidR="00B85B9A" w:rsidRDefault="00B85B9A" w:rsidP="00577379">
      <w:pPr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Name</w:t>
      </w:r>
      <w:r w:rsidR="00577379">
        <w:rPr>
          <w:rFonts w:ascii="Times New Roman" w:hAnsi="Times New Roman"/>
          <w:bCs/>
          <w:spacing w:val="-3"/>
          <w:sz w:val="22"/>
        </w:rPr>
        <w:t>:</w:t>
      </w:r>
      <w:r w:rsidR="00577379">
        <w:rPr>
          <w:rFonts w:ascii="Times New Roman" w:hAnsi="Times New Roman"/>
          <w:bCs/>
          <w:spacing w:val="-3"/>
          <w:sz w:val="22"/>
        </w:rPr>
        <w:tab/>
      </w:r>
      <w:r w:rsidR="00577379">
        <w:rPr>
          <w:rFonts w:ascii="Times New Roman" w:hAnsi="Times New Roman"/>
          <w:bCs/>
          <w:spacing w:val="-3"/>
          <w:sz w:val="22"/>
        </w:rPr>
        <w:tab/>
      </w:r>
      <w:r w:rsidR="00577379">
        <w:rPr>
          <w:rFonts w:ascii="Times New Roman" w:hAnsi="Times New Roman"/>
          <w:bCs/>
          <w:spacing w:val="-3"/>
          <w:sz w:val="22"/>
        </w:rPr>
        <w:tab/>
      </w:r>
      <w:r>
        <w:rPr>
          <w:rFonts w:ascii="Times New Roman" w:hAnsi="Times New Roman"/>
          <w:bCs/>
          <w:spacing w:val="-3"/>
          <w:sz w:val="22"/>
        </w:rPr>
        <w:t xml:space="preserve">(Full Name, Credentials) </w:t>
      </w:r>
      <w:r>
        <w:rPr>
          <w:rFonts w:ascii="Times New Roman" w:hAnsi="Times New Roman"/>
          <w:bCs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 xml:space="preserve"> </w:t>
      </w:r>
    </w:p>
    <w:p w:rsidR="00B85B9A" w:rsidRDefault="00B85B9A">
      <w:pPr>
        <w:tabs>
          <w:tab w:val="left" w:pos="5472"/>
        </w:tabs>
        <w:suppressAutoHyphens/>
        <w:rPr>
          <w:rFonts w:ascii="Times New Roman" w:hAnsi="Times New Roman"/>
          <w:spacing w:val="-3"/>
          <w:sz w:val="22"/>
        </w:rPr>
      </w:pPr>
    </w:p>
    <w:p w:rsidR="00B85B9A" w:rsidRDefault="00B85B9A" w:rsidP="00577379">
      <w:pPr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Work Address</w:t>
      </w:r>
      <w:r>
        <w:rPr>
          <w:rFonts w:ascii="Times New Roman" w:hAnsi="Times New Roman"/>
          <w:spacing w:val="-3"/>
          <w:sz w:val="22"/>
        </w:rPr>
        <w:t>:</w:t>
      </w:r>
      <w:r w:rsidR="00577379">
        <w:rPr>
          <w:rFonts w:ascii="Times New Roman" w:hAnsi="Times New Roman"/>
          <w:spacing w:val="-3"/>
          <w:sz w:val="22"/>
        </w:rPr>
        <w:tab/>
      </w:r>
      <w:r w:rsidR="00577379">
        <w:rPr>
          <w:rFonts w:ascii="Times New Roman" w:hAnsi="Times New Roman"/>
          <w:spacing w:val="-3"/>
          <w:sz w:val="22"/>
        </w:rPr>
        <w:tab/>
      </w:r>
      <w:smartTag w:uri="urn:schemas-microsoft-com:office:smarttags" w:element="Street">
        <w:smartTag w:uri="urn:schemas-microsoft-com:office:smarttags" w:element="address">
          <w:r w:rsidR="007F1B3A">
            <w:rPr>
              <w:rFonts w:ascii="Times New Roman" w:hAnsi="Times New Roman"/>
              <w:spacing w:val="-3"/>
              <w:sz w:val="22"/>
            </w:rPr>
            <w:t>13120 E. 19</w:t>
          </w:r>
          <w:r w:rsidR="007F1B3A" w:rsidRPr="007F1B3A">
            <w:rPr>
              <w:rFonts w:ascii="Times New Roman" w:hAnsi="Times New Roman"/>
              <w:spacing w:val="-3"/>
              <w:sz w:val="22"/>
              <w:vertAlign w:val="superscript"/>
            </w:rPr>
            <w:t>th</w:t>
          </w:r>
          <w:r w:rsidR="007F1B3A">
            <w:rPr>
              <w:rFonts w:ascii="Times New Roman" w:hAnsi="Times New Roman"/>
              <w:spacing w:val="-3"/>
              <w:sz w:val="22"/>
            </w:rPr>
            <w:t xml:space="preserve"> Ave.</w:t>
          </w:r>
        </w:smartTag>
      </w:smartTag>
      <w:r>
        <w:rPr>
          <w:rFonts w:ascii="Times New Roman" w:hAnsi="Times New Roman"/>
          <w:b/>
          <w:spacing w:val="-3"/>
          <w:sz w:val="22"/>
        </w:rPr>
        <w:t xml:space="preserve"> </w:t>
      </w:r>
      <w:r>
        <w:rPr>
          <w:rFonts w:ascii="Times New Roman" w:hAnsi="Times New Roman"/>
          <w:b/>
          <w:spacing w:val="-3"/>
          <w:sz w:val="22"/>
        </w:rPr>
        <w:tab/>
      </w:r>
      <w:r w:rsidR="00577379">
        <w:rPr>
          <w:rFonts w:ascii="Times New Roman" w:hAnsi="Times New Roman"/>
          <w:b/>
          <w:spacing w:val="-3"/>
          <w:sz w:val="22"/>
        </w:rPr>
        <w:tab/>
      </w:r>
      <w:r w:rsidR="00577379">
        <w:rPr>
          <w:rFonts w:ascii="Times New Roman" w:hAnsi="Times New Roman"/>
          <w:b/>
          <w:spacing w:val="-3"/>
          <w:sz w:val="22"/>
        </w:rPr>
        <w:tab/>
      </w:r>
      <w:r w:rsidR="00577379">
        <w:rPr>
          <w:rFonts w:ascii="Times New Roman" w:hAnsi="Times New Roman"/>
          <w:b/>
          <w:spacing w:val="-3"/>
          <w:sz w:val="22"/>
        </w:rPr>
        <w:tab/>
      </w:r>
      <w:r>
        <w:rPr>
          <w:rFonts w:ascii="Times New Roman" w:hAnsi="Times New Roman"/>
          <w:b/>
          <w:spacing w:val="-3"/>
          <w:sz w:val="22"/>
        </w:rPr>
        <w:t>Phone</w:t>
      </w:r>
      <w:r>
        <w:rPr>
          <w:rFonts w:ascii="Times New Roman" w:hAnsi="Times New Roman"/>
          <w:spacing w:val="-3"/>
          <w:sz w:val="22"/>
        </w:rPr>
        <w:t>:</w:t>
      </w:r>
      <w:r w:rsidR="00577379"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>(xxx) xxx-xxxx</w:t>
      </w:r>
    </w:p>
    <w:p w:rsidR="00577379" w:rsidRDefault="00577379" w:rsidP="00577379">
      <w:pPr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ab/>
      </w:r>
      <w:smartTag w:uri="urn:schemas-microsoft-com:office:smarttags" w:element="place">
        <w:smartTag w:uri="urn:schemas-microsoft-com:office:smarttags" w:element="City">
          <w:r w:rsidR="00FB3FFA">
            <w:rPr>
              <w:rFonts w:ascii="Times New Roman" w:hAnsi="Times New Roman"/>
              <w:spacing w:val="-3"/>
              <w:sz w:val="22"/>
            </w:rPr>
            <w:t>Aurora</w:t>
          </w:r>
        </w:smartTag>
        <w:r w:rsidR="00FB3FFA">
          <w:rPr>
            <w:rFonts w:ascii="Times New Roman" w:hAnsi="Times New Roman"/>
            <w:spacing w:val="-3"/>
            <w:sz w:val="22"/>
          </w:rPr>
          <w:t xml:space="preserve">, </w:t>
        </w:r>
        <w:smartTag w:uri="urn:schemas-microsoft-com:office:smarttags" w:element="State">
          <w:r w:rsidR="00FB3FFA">
            <w:rPr>
              <w:rFonts w:ascii="Times New Roman" w:hAnsi="Times New Roman"/>
              <w:spacing w:val="-3"/>
              <w:sz w:val="22"/>
            </w:rPr>
            <w:t>CO</w:t>
          </w:r>
        </w:smartTag>
        <w:r w:rsidR="00FB3FFA">
          <w:rPr>
            <w:rFonts w:ascii="Times New Roman" w:hAnsi="Times New Roman"/>
            <w:spacing w:val="-3"/>
            <w:sz w:val="22"/>
          </w:rPr>
          <w:t xml:space="preserve">  </w:t>
        </w:r>
        <w:smartTag w:uri="urn:schemas-microsoft-com:office:smarttags" w:element="PostalCode">
          <w:r w:rsidR="00FB3FFA">
            <w:rPr>
              <w:rFonts w:ascii="Times New Roman" w:hAnsi="Times New Roman"/>
              <w:spacing w:val="-3"/>
              <w:sz w:val="22"/>
            </w:rPr>
            <w:t>80045</w:t>
          </w:r>
        </w:smartTag>
      </w:smartTag>
      <w:r w:rsidR="00FB3FFA">
        <w:rPr>
          <w:rFonts w:ascii="Times New Roman" w:hAnsi="Times New Roman"/>
          <w:spacing w:val="-3"/>
          <w:sz w:val="22"/>
        </w:rPr>
        <w:tab/>
      </w:r>
      <w:r w:rsidR="00B85B9A"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ab/>
      </w:r>
      <w:r w:rsidR="00B85B9A">
        <w:rPr>
          <w:rFonts w:ascii="Times New Roman" w:hAnsi="Times New Roman"/>
          <w:b/>
          <w:spacing w:val="-3"/>
          <w:sz w:val="22"/>
        </w:rPr>
        <w:t>Fax</w:t>
      </w:r>
      <w:r w:rsidR="00B85B9A">
        <w:rPr>
          <w:rFonts w:ascii="Times New Roman" w:hAnsi="Times New Roman"/>
          <w:spacing w:val="-3"/>
          <w:sz w:val="22"/>
        </w:rPr>
        <w:t>:</w:t>
      </w:r>
      <w:r w:rsidR="00B85B9A">
        <w:rPr>
          <w:rFonts w:ascii="Times New Roman" w:hAnsi="Times New Roman"/>
          <w:spacing w:val="-3"/>
          <w:sz w:val="22"/>
        </w:rPr>
        <w:tab/>
        <w:t>(xxx) xxx-xxxx</w:t>
      </w:r>
      <w:r w:rsidR="00B85B9A">
        <w:rPr>
          <w:rFonts w:ascii="Times New Roman" w:hAnsi="Times New Roman"/>
          <w:spacing w:val="-3"/>
          <w:sz w:val="22"/>
        </w:rPr>
        <w:tab/>
      </w:r>
    </w:p>
    <w:p w:rsidR="007F1B3A" w:rsidRDefault="00577379" w:rsidP="00FB3FFA">
      <w:pPr>
        <w:tabs>
          <w:tab w:val="left" w:pos="720"/>
          <w:tab w:val="left" w:pos="1440"/>
          <w:tab w:val="left" w:pos="2160"/>
          <w:tab w:val="left" w:pos="715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ab/>
      </w:r>
      <w:r w:rsidR="00FB3FFA">
        <w:rPr>
          <w:rFonts w:ascii="Times New Roman" w:hAnsi="Times New Roman"/>
          <w:spacing w:val="-3"/>
          <w:sz w:val="22"/>
        </w:rPr>
        <w:tab/>
      </w:r>
    </w:p>
    <w:p w:rsidR="00577379" w:rsidRDefault="00B85B9A" w:rsidP="00577379">
      <w:pPr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Home Address</w:t>
      </w:r>
      <w:r>
        <w:rPr>
          <w:rFonts w:ascii="Times New Roman" w:hAnsi="Times New Roman"/>
          <w:spacing w:val="-3"/>
          <w:sz w:val="22"/>
        </w:rPr>
        <w:t>:</w:t>
      </w:r>
      <w:r w:rsidR="00577379">
        <w:rPr>
          <w:rFonts w:ascii="Times New Roman" w:hAnsi="Times New Roman"/>
          <w:spacing w:val="-3"/>
          <w:sz w:val="22"/>
        </w:rPr>
        <w:tab/>
      </w:r>
      <w:r w:rsidR="00577379"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>(Street)</w:t>
      </w:r>
      <w:r w:rsidR="00577379">
        <w:rPr>
          <w:rFonts w:ascii="Times New Roman" w:hAnsi="Times New Roman"/>
          <w:spacing w:val="-3"/>
          <w:sz w:val="22"/>
        </w:rPr>
        <w:tab/>
      </w:r>
      <w:r w:rsidR="00577379">
        <w:rPr>
          <w:rFonts w:ascii="Times New Roman" w:hAnsi="Times New Roman"/>
          <w:spacing w:val="-3"/>
          <w:sz w:val="22"/>
        </w:rPr>
        <w:tab/>
      </w:r>
      <w:r w:rsidR="00577379">
        <w:rPr>
          <w:rFonts w:ascii="Times New Roman" w:hAnsi="Times New Roman"/>
          <w:spacing w:val="-3"/>
          <w:sz w:val="22"/>
        </w:rPr>
        <w:tab/>
      </w:r>
      <w:r w:rsidR="00577379"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ab/>
      </w:r>
      <w:r w:rsidR="00577379"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b/>
          <w:spacing w:val="-3"/>
          <w:sz w:val="22"/>
        </w:rPr>
        <w:t>Phone</w:t>
      </w:r>
      <w:r>
        <w:rPr>
          <w:rFonts w:ascii="Times New Roman" w:hAnsi="Times New Roman"/>
          <w:spacing w:val="-3"/>
          <w:sz w:val="22"/>
        </w:rPr>
        <w:t>:</w:t>
      </w:r>
      <w:r w:rsidR="00577379">
        <w:rPr>
          <w:rFonts w:ascii="Times New Roman" w:hAnsi="Times New Roman"/>
          <w:spacing w:val="-3"/>
          <w:sz w:val="22"/>
        </w:rPr>
        <w:tab/>
      </w:r>
      <w:r w:rsidR="00C66BE2">
        <w:rPr>
          <w:rFonts w:ascii="Times New Roman" w:hAnsi="Times New Roman"/>
          <w:spacing w:val="-3"/>
          <w:sz w:val="22"/>
        </w:rPr>
        <w:t>(</w:t>
      </w:r>
      <w:r>
        <w:rPr>
          <w:rFonts w:ascii="Times New Roman" w:hAnsi="Times New Roman"/>
          <w:spacing w:val="-3"/>
          <w:sz w:val="22"/>
        </w:rPr>
        <w:t>xxx) xxx-xxxx</w:t>
      </w:r>
    </w:p>
    <w:p w:rsidR="00B85B9A" w:rsidRDefault="00577379" w:rsidP="00577379">
      <w:pPr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Cs/>
          <w:spacing w:val="-3"/>
          <w:sz w:val="22"/>
        </w:rPr>
        <w:tab/>
      </w:r>
      <w:r>
        <w:rPr>
          <w:rFonts w:ascii="Times New Roman" w:hAnsi="Times New Roman"/>
          <w:bCs/>
          <w:spacing w:val="-3"/>
          <w:sz w:val="22"/>
        </w:rPr>
        <w:tab/>
      </w:r>
      <w:r>
        <w:rPr>
          <w:rFonts w:ascii="Times New Roman" w:hAnsi="Times New Roman"/>
          <w:bCs/>
          <w:spacing w:val="-3"/>
          <w:sz w:val="22"/>
        </w:rPr>
        <w:tab/>
      </w:r>
      <w:r w:rsidR="00B85B9A">
        <w:rPr>
          <w:rFonts w:ascii="Times New Roman" w:hAnsi="Times New Roman"/>
          <w:bCs/>
          <w:spacing w:val="-3"/>
          <w:sz w:val="22"/>
        </w:rPr>
        <w:t>(City, State, Zip Code)</w:t>
      </w:r>
      <w:r w:rsidR="00B85B9A">
        <w:rPr>
          <w:rFonts w:ascii="Times New Roman" w:hAnsi="Times New Roman"/>
          <w:bCs/>
          <w:spacing w:val="-3"/>
          <w:sz w:val="22"/>
        </w:rPr>
        <w:tab/>
      </w:r>
      <w:r>
        <w:rPr>
          <w:rFonts w:ascii="Times New Roman" w:hAnsi="Times New Roman"/>
          <w:bCs/>
          <w:spacing w:val="-3"/>
          <w:sz w:val="22"/>
        </w:rPr>
        <w:tab/>
      </w:r>
      <w:r>
        <w:rPr>
          <w:rFonts w:ascii="Times New Roman" w:hAnsi="Times New Roman"/>
          <w:bCs/>
          <w:spacing w:val="-3"/>
          <w:sz w:val="22"/>
        </w:rPr>
        <w:tab/>
      </w:r>
      <w:r>
        <w:rPr>
          <w:rFonts w:ascii="Times New Roman" w:hAnsi="Times New Roman"/>
          <w:bCs/>
          <w:spacing w:val="-3"/>
          <w:sz w:val="22"/>
        </w:rPr>
        <w:tab/>
      </w:r>
      <w:r w:rsidR="00B85B9A">
        <w:rPr>
          <w:rFonts w:ascii="Times New Roman" w:hAnsi="Times New Roman"/>
          <w:b/>
          <w:spacing w:val="-3"/>
          <w:sz w:val="22"/>
        </w:rPr>
        <w:t>Fax</w:t>
      </w:r>
      <w:r w:rsidR="00B85B9A">
        <w:rPr>
          <w:rFonts w:ascii="Times New Roman" w:hAnsi="Times New Roman"/>
          <w:spacing w:val="-3"/>
          <w:sz w:val="22"/>
        </w:rPr>
        <w:t>:</w:t>
      </w:r>
      <w:r w:rsidR="00B85B9A">
        <w:rPr>
          <w:rFonts w:ascii="Times New Roman" w:hAnsi="Times New Roman"/>
          <w:spacing w:val="-3"/>
          <w:sz w:val="22"/>
        </w:rPr>
        <w:tab/>
        <w:t>(xxx) xxx-xxxx</w:t>
      </w:r>
    </w:p>
    <w:p w:rsidR="00577379" w:rsidRDefault="00577379" w:rsidP="00577379">
      <w:pPr>
        <w:suppressAutoHyphens/>
        <w:rPr>
          <w:rFonts w:ascii="Times New Roman" w:hAnsi="Times New Roman"/>
          <w:bCs/>
          <w:spacing w:val="-3"/>
          <w:sz w:val="22"/>
        </w:rPr>
      </w:pPr>
    </w:p>
    <w:p w:rsidR="00B85B9A" w:rsidRDefault="00B85B9A" w:rsidP="00577379">
      <w:pPr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E-mail Address</w:t>
      </w:r>
      <w:r w:rsidR="00577379">
        <w:rPr>
          <w:rFonts w:ascii="Times New Roman" w:hAnsi="Times New Roman"/>
          <w:spacing w:val="-3"/>
          <w:sz w:val="22"/>
        </w:rPr>
        <w:t>:</w:t>
      </w:r>
      <w:r w:rsidR="00577379">
        <w:rPr>
          <w:rFonts w:ascii="Times New Roman" w:hAnsi="Times New Roman"/>
          <w:spacing w:val="-3"/>
          <w:sz w:val="22"/>
        </w:rPr>
        <w:tab/>
        <w:t>first name.last name@ucdenver</w:t>
      </w:r>
      <w:r>
        <w:rPr>
          <w:rFonts w:ascii="Times New Roman" w:hAnsi="Times New Roman"/>
          <w:spacing w:val="-3"/>
          <w:sz w:val="22"/>
        </w:rPr>
        <w:t>.edu</w:t>
      </w:r>
    </w:p>
    <w:p w:rsidR="00B85B9A" w:rsidRDefault="00B85B9A">
      <w:pPr>
        <w:tabs>
          <w:tab w:val="left" w:pos="468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:rsidR="00B85B9A" w:rsidRDefault="00B85B9A" w:rsidP="00577379">
      <w:pPr>
        <w:tabs>
          <w:tab w:val="left" w:pos="-162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Registered Nurse License</w:t>
      </w:r>
      <w:r w:rsidR="00577379">
        <w:rPr>
          <w:rFonts w:ascii="Times New Roman" w:hAnsi="Times New Roman"/>
          <w:spacing w:val="-3"/>
          <w:sz w:val="22"/>
        </w:rPr>
        <w:t>:</w:t>
      </w:r>
      <w:r w:rsidR="00577379">
        <w:rPr>
          <w:rFonts w:ascii="Times New Roman" w:hAnsi="Times New Roman"/>
          <w:spacing w:val="-3"/>
          <w:sz w:val="22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  <w:spacing w:val="-3"/>
              <w:sz w:val="22"/>
            </w:rPr>
            <w:t>Colorado</w:t>
          </w:r>
        </w:smartTag>
      </w:smartTag>
      <w:r>
        <w:rPr>
          <w:rFonts w:ascii="Times New Roman" w:hAnsi="Times New Roman"/>
          <w:spacing w:val="-3"/>
          <w:sz w:val="22"/>
        </w:rPr>
        <w:t xml:space="preserve"> (Number), expires (Date)  </w:t>
      </w:r>
    </w:p>
    <w:p w:rsidR="00B85B9A" w:rsidRDefault="00B85B9A">
      <w:pPr>
        <w:tabs>
          <w:tab w:val="left" w:pos="4680"/>
        </w:tabs>
        <w:suppressAutoHyphens/>
        <w:ind w:left="5088" w:hanging="5088"/>
        <w:jc w:val="both"/>
        <w:rPr>
          <w:rFonts w:ascii="Times New Roman" w:hAnsi="Times New Roman"/>
          <w:spacing w:val="-3"/>
          <w:sz w:val="22"/>
        </w:rPr>
      </w:pPr>
    </w:p>
    <w:p w:rsidR="00B85B9A" w:rsidRDefault="00B85B9A" w:rsidP="00577379">
      <w:pPr>
        <w:tabs>
          <w:tab w:val="left" w:pos="-2520"/>
        </w:tabs>
        <w:suppressAutoHyphens/>
        <w:ind w:left="5088" w:hanging="5088"/>
        <w:jc w:val="both"/>
        <w:rPr>
          <w:rFonts w:ascii="Times New Roman" w:hAnsi="Times New Roman"/>
          <w:b/>
          <w:bCs/>
          <w:spacing w:val="-3"/>
          <w:sz w:val="22"/>
        </w:rPr>
      </w:pPr>
      <w:r>
        <w:rPr>
          <w:rFonts w:ascii="Times New Roman" w:hAnsi="Times New Roman"/>
          <w:b/>
          <w:bCs/>
          <w:spacing w:val="-3"/>
          <w:sz w:val="22"/>
        </w:rPr>
        <w:t>Certifications</w:t>
      </w:r>
      <w:r>
        <w:rPr>
          <w:rFonts w:ascii="Times New Roman" w:hAnsi="Times New Roman"/>
          <w:spacing w:val="-3"/>
          <w:sz w:val="22"/>
        </w:rPr>
        <w:t>:</w:t>
      </w:r>
      <w:r w:rsidR="00577379">
        <w:rPr>
          <w:rFonts w:ascii="Times New Roman" w:hAnsi="Times New Roman"/>
          <w:b/>
          <w:bCs/>
          <w:spacing w:val="-3"/>
          <w:sz w:val="22"/>
        </w:rPr>
        <w:tab/>
      </w:r>
      <w:r w:rsidR="00577379">
        <w:rPr>
          <w:rFonts w:ascii="Times New Roman" w:hAnsi="Times New Roman"/>
          <w:b/>
          <w:bCs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>(Year-Year, Certification Title, Organization)</w:t>
      </w:r>
    </w:p>
    <w:p w:rsidR="00B85B9A" w:rsidRDefault="00B85B9A">
      <w:pPr>
        <w:pStyle w:val="Heading5"/>
        <w:tabs>
          <w:tab w:val="clear" w:pos="5006"/>
          <w:tab w:val="left" w:pos="4680"/>
        </w:tabs>
        <w:rPr>
          <w:sz w:val="22"/>
        </w:rPr>
      </w:pPr>
      <w:r>
        <w:rPr>
          <w:sz w:val="22"/>
        </w:rPr>
        <w:br/>
      </w:r>
    </w:p>
    <w:p w:rsidR="00B85B9A" w:rsidRDefault="00B85B9A">
      <w:pPr>
        <w:pStyle w:val="Heading5"/>
        <w:tabs>
          <w:tab w:val="clear" w:pos="5006"/>
        </w:tabs>
        <w:rPr>
          <w:sz w:val="22"/>
        </w:rPr>
      </w:pPr>
      <w:r>
        <w:rPr>
          <w:sz w:val="22"/>
        </w:rPr>
        <w:t>EDUCATIONAL BACKGROUND</w:t>
      </w:r>
    </w:p>
    <w:p w:rsidR="00B85B9A" w:rsidRDefault="00B85B9A">
      <w:pPr>
        <w:tabs>
          <w:tab w:val="left" w:pos="-1392"/>
          <w:tab w:val="left" w:pos="-672"/>
          <w:tab w:val="left" w:pos="-278"/>
        </w:tabs>
        <w:suppressAutoHyphens/>
        <w:spacing w:before="8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-672"/>
          <w:tab w:val="left" w:pos="-278"/>
        </w:tabs>
        <w:suppressAutoHyphens/>
        <w:spacing w:before="8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DEGREES EARNED</w:t>
      </w:r>
    </w:p>
    <w:p w:rsidR="00B85B9A" w:rsidRDefault="00B85B9A">
      <w:pPr>
        <w:tabs>
          <w:tab w:val="left" w:pos="-1392"/>
          <w:tab w:val="left" w:pos="-672"/>
          <w:tab w:val="left" w:pos="-278"/>
          <w:tab w:val="left" w:pos="1080"/>
          <w:tab w:val="left" w:pos="1138"/>
        </w:tabs>
        <w:suppressAutoHyphens/>
        <w:rPr>
          <w:rFonts w:ascii="Times New Roman" w:hAnsi="Times New Roman"/>
          <w:spacing w:val="-3"/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3"/>
        <w:gridCol w:w="1072"/>
        <w:gridCol w:w="5083"/>
        <w:gridCol w:w="2670"/>
      </w:tblGrid>
      <w:tr w:rsidR="00F77F9F" w:rsidRPr="00276F13" w:rsidTr="00276F13">
        <w:tc>
          <w:tcPr>
            <w:tcW w:w="828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 w:rsidRPr="00276F13">
              <w:rPr>
                <w:rFonts w:ascii="Times New Roman" w:hAnsi="Times New Roman"/>
                <w:b/>
                <w:spacing w:val="-3"/>
                <w:sz w:val="22"/>
              </w:rPr>
              <w:t>Year</w:t>
            </w:r>
          </w:p>
        </w:tc>
        <w:tc>
          <w:tcPr>
            <w:tcW w:w="1080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 w:rsidRPr="00276F13">
              <w:rPr>
                <w:rFonts w:ascii="Times New Roman" w:hAnsi="Times New Roman"/>
                <w:b/>
                <w:spacing w:val="-3"/>
                <w:sz w:val="22"/>
              </w:rPr>
              <w:t>Degree</w:t>
            </w:r>
          </w:p>
        </w:tc>
        <w:tc>
          <w:tcPr>
            <w:tcW w:w="5220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 w:rsidRPr="00276F13">
              <w:rPr>
                <w:rFonts w:ascii="Times New Roman" w:hAnsi="Times New Roman"/>
                <w:b/>
                <w:spacing w:val="-3"/>
                <w:sz w:val="22"/>
              </w:rPr>
              <w:t>University Name</w:t>
            </w:r>
          </w:p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 w:rsidRPr="00276F13">
              <w:rPr>
                <w:rFonts w:ascii="Times New Roman" w:hAnsi="Times New Roman"/>
                <w:b/>
                <w:spacing w:val="-3"/>
                <w:sz w:val="22"/>
              </w:rPr>
              <w:t>City, State</w:t>
            </w:r>
          </w:p>
        </w:tc>
        <w:tc>
          <w:tcPr>
            <w:tcW w:w="2736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 w:rsidRPr="00276F13">
              <w:rPr>
                <w:rFonts w:ascii="Times New Roman" w:hAnsi="Times New Roman"/>
                <w:b/>
                <w:spacing w:val="-3"/>
                <w:sz w:val="22"/>
              </w:rPr>
              <w:t>Major</w:t>
            </w:r>
          </w:p>
        </w:tc>
      </w:tr>
      <w:tr w:rsidR="00F77F9F" w:rsidRPr="00276F13" w:rsidTr="00276F13">
        <w:tc>
          <w:tcPr>
            <w:tcW w:w="828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1080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220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2736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828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1080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220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2736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828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1080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220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2736" w:type="dxa"/>
          </w:tcPr>
          <w:p w:rsidR="00F77F9F" w:rsidRPr="00276F13" w:rsidRDefault="00F77F9F" w:rsidP="00276F13">
            <w:pPr>
              <w:tabs>
                <w:tab w:val="left" w:pos="864"/>
                <w:tab w:val="left" w:pos="1008"/>
                <w:tab w:val="left" w:pos="5616"/>
                <w:tab w:val="left" w:pos="8496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</w:tbl>
    <w:p w:rsidR="00B85B9A" w:rsidRDefault="00B85B9A">
      <w:pPr>
        <w:tabs>
          <w:tab w:val="left" w:pos="864"/>
          <w:tab w:val="left" w:pos="1008"/>
          <w:tab w:val="left" w:pos="5616"/>
          <w:tab w:val="left" w:pos="8496"/>
        </w:tabs>
        <w:suppressAutoHyphens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-672"/>
          <w:tab w:val="left" w:pos="864"/>
          <w:tab w:val="left" w:pos="1008"/>
          <w:tab w:val="left" w:pos="5616"/>
          <w:tab w:val="left" w:pos="8496"/>
        </w:tabs>
        <w:suppressAutoHyphens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-672"/>
          <w:tab w:val="left" w:pos="864"/>
          <w:tab w:val="left" w:pos="1008"/>
          <w:tab w:val="left" w:pos="5616"/>
          <w:tab w:val="left" w:pos="8496"/>
        </w:tabs>
        <w:suppressAutoHyphens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-672"/>
          <w:tab w:val="left" w:pos="864"/>
          <w:tab w:val="left" w:pos="1008"/>
          <w:tab w:val="left" w:pos="5616"/>
          <w:tab w:val="left" w:pos="8496"/>
        </w:tabs>
        <w:suppressAutoHyphens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-672"/>
          <w:tab w:val="left" w:pos="1080"/>
          <w:tab w:val="left" w:pos="1138"/>
        </w:tabs>
        <w:suppressAutoHyphens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1440"/>
        </w:tabs>
        <w:suppressAutoHyphens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-1392"/>
          <w:tab w:val="left" w:pos="1440"/>
        </w:tabs>
        <w:suppressAutoHyphens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-1392"/>
          <w:tab w:val="left" w:pos="1440"/>
        </w:tabs>
        <w:suppressAutoHyphens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1440"/>
        </w:tabs>
        <w:suppressAutoHyphens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1440"/>
        </w:tabs>
        <w:suppressAutoHyphens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1440"/>
        </w:tabs>
        <w:suppressAutoHyphens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THESIS AND DISSERTATION.</w:t>
      </w:r>
    </w:p>
    <w:p w:rsidR="00B85B9A" w:rsidRDefault="00B85B9A">
      <w:pPr>
        <w:tabs>
          <w:tab w:val="left" w:pos="-1392"/>
        </w:tabs>
        <w:suppressAutoHyphens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-1392"/>
          <w:tab w:val="left" w:pos="-670"/>
        </w:tabs>
        <w:suppressAutoHyphens/>
        <w:ind w:left="196" w:hanging="196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i/>
          <w:spacing w:val="-3"/>
          <w:sz w:val="22"/>
        </w:rPr>
        <w:t>(Use APA format and list thesis and dissertation.)</w:t>
      </w:r>
    </w:p>
    <w:p w:rsidR="00B85B9A" w:rsidRDefault="00B85B9A">
      <w:pPr>
        <w:tabs>
          <w:tab w:val="left" w:pos="-1392"/>
          <w:tab w:val="left" w:pos="-670"/>
        </w:tabs>
        <w:suppressAutoHyphens/>
        <w:ind w:left="196" w:hanging="196"/>
        <w:rPr>
          <w:rFonts w:ascii="Times New Roman" w:hAnsi="Times New Roman"/>
          <w:spacing w:val="-3"/>
          <w:sz w:val="22"/>
        </w:rPr>
        <w:sectPr w:rsidR="00B85B9A">
          <w:endnotePr>
            <w:numFmt w:val="decimal"/>
          </w:endnotePr>
          <w:pgSz w:w="12240" w:h="15840"/>
          <w:pgMar w:top="720" w:right="1296" w:bottom="576" w:left="1296" w:header="792" w:footer="1051" w:gutter="0"/>
          <w:pgNumType w:start="1"/>
          <w:cols w:space="720"/>
          <w:noEndnote/>
          <w:titlePg/>
        </w:sectPr>
      </w:pPr>
    </w:p>
    <w:p w:rsidR="00B85B9A" w:rsidRDefault="00B85B9A">
      <w:pPr>
        <w:pStyle w:val="Heading5"/>
        <w:tabs>
          <w:tab w:val="clear" w:pos="5006"/>
        </w:tabs>
        <w:rPr>
          <w:sz w:val="22"/>
        </w:rPr>
      </w:pPr>
      <w:r>
        <w:rPr>
          <w:sz w:val="22"/>
        </w:rPr>
        <w:br w:type="page"/>
        <w:t>EMPLOYMENT HISTORY</w:t>
      </w:r>
    </w:p>
    <w:p w:rsidR="00B85B9A" w:rsidRDefault="00B85B9A">
      <w:pPr>
        <w:rPr>
          <w:rFonts w:ascii="Times New Roman" w:hAnsi="Times New Roman"/>
          <w:sz w:val="22"/>
        </w:rPr>
      </w:pPr>
    </w:p>
    <w:p w:rsidR="00B85B9A" w:rsidRDefault="00B85B9A">
      <w:pPr>
        <w:tabs>
          <w:tab w:val="left" w:pos="-1114"/>
          <w:tab w:val="left" w:pos="1440"/>
          <w:tab w:val="left" w:pos="1584"/>
          <w:tab w:val="left" w:pos="7020"/>
        </w:tabs>
        <w:suppressAutoHyphens/>
        <w:spacing w:line="228" w:lineRule="auto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ab/>
      </w:r>
    </w:p>
    <w:p w:rsidR="00B85B9A" w:rsidRPr="00F77F9F" w:rsidRDefault="00B85B9A">
      <w:pPr>
        <w:tabs>
          <w:tab w:val="left" w:pos="-1114"/>
          <w:tab w:val="left" w:pos="1440"/>
          <w:tab w:val="left" w:pos="1584"/>
          <w:tab w:val="left" w:pos="7020"/>
        </w:tabs>
        <w:suppressAutoHyphens/>
        <w:spacing w:line="228" w:lineRule="auto"/>
        <w:rPr>
          <w:rFonts w:ascii="Times New Roman" w:hAnsi="Times New Roman"/>
          <w:b/>
          <w:spacing w:val="-3"/>
          <w:sz w:val="22"/>
        </w:rPr>
      </w:pPr>
      <w:r w:rsidRPr="00F77F9F">
        <w:rPr>
          <w:rFonts w:ascii="Times New Roman" w:hAnsi="Times New Roman"/>
          <w:b/>
          <w:spacing w:val="-3"/>
          <w:sz w:val="22"/>
        </w:rPr>
        <w:t>List most recent first:</w:t>
      </w:r>
    </w:p>
    <w:p w:rsidR="00B85B9A" w:rsidRDefault="00B85B9A">
      <w:pPr>
        <w:tabs>
          <w:tab w:val="left" w:pos="-1392"/>
          <w:tab w:val="left" w:pos="1440"/>
          <w:tab w:val="left" w:pos="1584"/>
          <w:tab w:val="left" w:pos="7020"/>
        </w:tabs>
        <w:suppressAutoHyphens/>
        <w:spacing w:before="80" w:line="228" w:lineRule="auto"/>
        <w:rPr>
          <w:rFonts w:ascii="Times New Roman" w:hAnsi="Times New Roman"/>
          <w:b/>
          <w:spacing w:val="-3"/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12"/>
        <w:gridCol w:w="5069"/>
        <w:gridCol w:w="3341"/>
      </w:tblGrid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  <w:r w:rsidRPr="00276F13">
              <w:rPr>
                <w:rFonts w:ascii="Times New Roman" w:hAnsi="Times New Roman"/>
                <w:b/>
                <w:spacing w:val="-3"/>
                <w:sz w:val="22"/>
              </w:rPr>
              <w:t>Year-Year</w:t>
            </w: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  <w:r w:rsidRPr="00276F13">
              <w:rPr>
                <w:rFonts w:ascii="Times New Roman" w:hAnsi="Times New Roman"/>
                <w:b/>
                <w:spacing w:val="-3"/>
                <w:sz w:val="22"/>
              </w:rPr>
              <w:t>Institution</w:t>
            </w:r>
          </w:p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  <w:r w:rsidRPr="00276F13">
              <w:rPr>
                <w:rFonts w:ascii="Times New Roman" w:hAnsi="Times New Roman"/>
                <w:b/>
                <w:spacing w:val="-3"/>
                <w:sz w:val="22"/>
              </w:rPr>
              <w:t>City, State</w:t>
            </w: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  <w:r w:rsidRPr="00276F13">
              <w:rPr>
                <w:rFonts w:ascii="Times New Roman" w:hAnsi="Times New Roman"/>
                <w:b/>
                <w:spacing w:val="-3"/>
                <w:sz w:val="22"/>
              </w:rPr>
              <w:t>Position</w:t>
            </w:r>
          </w:p>
        </w:tc>
      </w:tr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  <w:tr w:rsidR="00F77F9F" w:rsidRPr="00276F13" w:rsidTr="00276F13">
        <w:tc>
          <w:tcPr>
            <w:tcW w:w="1638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5187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  <w:tc>
          <w:tcPr>
            <w:tcW w:w="3413" w:type="dxa"/>
          </w:tcPr>
          <w:p w:rsidR="00F77F9F" w:rsidRPr="00276F13" w:rsidRDefault="00F77F9F" w:rsidP="00276F13">
            <w:pPr>
              <w:tabs>
                <w:tab w:val="left" w:pos="-1392"/>
                <w:tab w:val="left" w:pos="1440"/>
                <w:tab w:val="left" w:pos="1584"/>
                <w:tab w:val="left" w:pos="7020"/>
              </w:tabs>
              <w:suppressAutoHyphens/>
              <w:spacing w:before="80" w:line="228" w:lineRule="auto"/>
              <w:rPr>
                <w:rFonts w:ascii="Times New Roman" w:hAnsi="Times New Roman"/>
                <w:b/>
                <w:spacing w:val="-3"/>
                <w:sz w:val="22"/>
              </w:rPr>
            </w:pPr>
          </w:p>
        </w:tc>
      </w:tr>
    </w:tbl>
    <w:p w:rsidR="00B85B9A" w:rsidRDefault="00B85B9A">
      <w:pPr>
        <w:tabs>
          <w:tab w:val="left" w:pos="-1392"/>
          <w:tab w:val="left" w:pos="1440"/>
          <w:tab w:val="left" w:pos="1584"/>
          <w:tab w:val="left" w:pos="7020"/>
        </w:tabs>
        <w:suppressAutoHyphens/>
        <w:spacing w:before="80" w:line="228" w:lineRule="auto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1440"/>
          <w:tab w:val="left" w:pos="1584"/>
          <w:tab w:val="left" w:pos="7020"/>
        </w:tabs>
        <w:suppressAutoHyphens/>
        <w:spacing w:before="80" w:line="228" w:lineRule="auto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1440"/>
          <w:tab w:val="left" w:pos="1584"/>
          <w:tab w:val="left" w:pos="7020"/>
        </w:tabs>
        <w:suppressAutoHyphens/>
        <w:spacing w:before="80" w:line="228" w:lineRule="auto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392"/>
          <w:tab w:val="left" w:pos="1440"/>
          <w:tab w:val="left" w:pos="1584"/>
          <w:tab w:val="left" w:pos="7020"/>
        </w:tabs>
        <w:suppressAutoHyphens/>
        <w:spacing w:before="80" w:line="228" w:lineRule="auto"/>
        <w:rPr>
          <w:rFonts w:ascii="Times New Roman" w:hAnsi="Times New Roman"/>
          <w:b/>
          <w:spacing w:val="-3"/>
          <w:sz w:val="22"/>
        </w:rPr>
      </w:pPr>
    </w:p>
    <w:p w:rsidR="00B85B9A" w:rsidRDefault="00521BFE">
      <w:pPr>
        <w:pStyle w:val="Heading5"/>
        <w:tabs>
          <w:tab w:val="clear" w:pos="5006"/>
          <w:tab w:val="left" w:pos="-1114"/>
          <w:tab w:val="left" w:pos="1440"/>
          <w:tab w:val="left" w:pos="1584"/>
          <w:tab w:val="left" w:pos="7020"/>
        </w:tabs>
        <w:spacing w:line="228" w:lineRule="auto"/>
        <w:rPr>
          <w:sz w:val="22"/>
        </w:rPr>
      </w:pPr>
      <w:r>
        <w:rPr>
          <w:sz w:val="22"/>
        </w:rPr>
        <w:t>T</w:t>
      </w:r>
      <w:r w:rsidR="00B85B9A">
        <w:rPr>
          <w:sz w:val="22"/>
        </w:rPr>
        <w:t>EACHING ACTIVITIES</w:t>
      </w:r>
    </w:p>
    <w:p w:rsidR="00B85B9A" w:rsidRDefault="00B85B9A">
      <w:pPr>
        <w:suppressAutoHyphens/>
        <w:spacing w:line="228" w:lineRule="auto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suppressAutoHyphens/>
        <w:spacing w:line="228" w:lineRule="auto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COURSES TAUGHT</w:t>
      </w:r>
    </w:p>
    <w:p w:rsidR="00B85B9A" w:rsidRDefault="00B85B9A">
      <w:pPr>
        <w:tabs>
          <w:tab w:val="left" w:pos="1440"/>
        </w:tabs>
        <w:suppressAutoHyphens/>
        <w:spacing w:line="228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296" w:hanging="1296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(Year-Year)</w:t>
      </w:r>
      <w:r>
        <w:rPr>
          <w:rFonts w:ascii="Times New Roman" w:hAnsi="Times New Roman"/>
          <w:spacing w:val="-3"/>
          <w:sz w:val="22"/>
        </w:rPr>
        <w:tab/>
        <w:t>(Course Number and Name)</w:t>
      </w:r>
      <w:r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ab/>
      </w:r>
      <w:r>
        <w:rPr>
          <w:rFonts w:ascii="Times New Roman" w:hAnsi="Times New Roman"/>
          <w:spacing w:val="-3"/>
          <w:sz w:val="22"/>
        </w:rPr>
        <w:tab/>
        <w:t>(Program) (Role)</w:t>
      </w:r>
    </w:p>
    <w:p w:rsidR="008842F1" w:rsidRDefault="008842F1">
      <w:pPr>
        <w:tabs>
          <w:tab w:val="left" w:pos="1440"/>
        </w:tabs>
        <w:suppressAutoHyphens/>
        <w:spacing w:line="235" w:lineRule="auto"/>
        <w:ind w:left="1296" w:hanging="1296"/>
        <w:rPr>
          <w:rFonts w:ascii="Times New Roman" w:hAnsi="Times New Roman"/>
          <w:spacing w:val="-3"/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42"/>
        <w:gridCol w:w="4931"/>
        <w:gridCol w:w="3749"/>
      </w:tblGrid>
      <w:tr w:rsidR="008842F1" w:rsidRPr="00276F13" w:rsidTr="00276F13">
        <w:tc>
          <w:tcPr>
            <w:tcW w:w="1368" w:type="dxa"/>
          </w:tcPr>
          <w:p w:rsidR="008842F1" w:rsidRPr="00276F13" w:rsidRDefault="008842F1" w:rsidP="00276F13">
            <w:pPr>
              <w:tabs>
                <w:tab w:val="left" w:pos="1440"/>
              </w:tabs>
              <w:suppressAutoHyphens/>
              <w:spacing w:line="235" w:lineRule="auto"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5040" w:type="dxa"/>
          </w:tcPr>
          <w:p w:rsidR="008842F1" w:rsidRPr="00276F13" w:rsidRDefault="008842F1" w:rsidP="00276F13">
            <w:pPr>
              <w:tabs>
                <w:tab w:val="left" w:pos="1440"/>
              </w:tabs>
              <w:suppressAutoHyphens/>
              <w:spacing w:line="235" w:lineRule="auto"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3830" w:type="dxa"/>
          </w:tcPr>
          <w:p w:rsidR="008842F1" w:rsidRPr="00276F13" w:rsidRDefault="008842F1" w:rsidP="00276F13">
            <w:pPr>
              <w:tabs>
                <w:tab w:val="left" w:pos="1440"/>
              </w:tabs>
              <w:suppressAutoHyphens/>
              <w:spacing w:line="235" w:lineRule="auto"/>
              <w:rPr>
                <w:rFonts w:ascii="Times New Roman" w:hAnsi="Times New Roman"/>
                <w:spacing w:val="-3"/>
                <w:sz w:val="22"/>
              </w:rPr>
            </w:pPr>
          </w:p>
        </w:tc>
      </w:tr>
      <w:tr w:rsidR="008842F1" w:rsidRPr="00276F13" w:rsidTr="00276F13">
        <w:tc>
          <w:tcPr>
            <w:tcW w:w="1368" w:type="dxa"/>
          </w:tcPr>
          <w:p w:rsidR="008842F1" w:rsidRPr="00276F13" w:rsidRDefault="008842F1" w:rsidP="00276F13">
            <w:pPr>
              <w:tabs>
                <w:tab w:val="left" w:pos="1440"/>
              </w:tabs>
              <w:suppressAutoHyphens/>
              <w:spacing w:line="235" w:lineRule="auto"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5040" w:type="dxa"/>
          </w:tcPr>
          <w:p w:rsidR="008842F1" w:rsidRPr="00276F13" w:rsidRDefault="008842F1" w:rsidP="00276F13">
            <w:pPr>
              <w:tabs>
                <w:tab w:val="left" w:pos="1440"/>
              </w:tabs>
              <w:suppressAutoHyphens/>
              <w:spacing w:line="235" w:lineRule="auto"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3830" w:type="dxa"/>
          </w:tcPr>
          <w:p w:rsidR="008842F1" w:rsidRPr="00276F13" w:rsidRDefault="008842F1" w:rsidP="00276F13">
            <w:pPr>
              <w:tabs>
                <w:tab w:val="left" w:pos="1440"/>
              </w:tabs>
              <w:suppressAutoHyphens/>
              <w:spacing w:line="235" w:lineRule="auto"/>
              <w:rPr>
                <w:rFonts w:ascii="Times New Roman" w:hAnsi="Times New Roman"/>
                <w:spacing w:val="-3"/>
                <w:sz w:val="22"/>
              </w:rPr>
            </w:pPr>
          </w:p>
        </w:tc>
      </w:tr>
      <w:tr w:rsidR="008842F1" w:rsidRPr="00276F13" w:rsidTr="00276F13">
        <w:tc>
          <w:tcPr>
            <w:tcW w:w="1368" w:type="dxa"/>
          </w:tcPr>
          <w:p w:rsidR="008842F1" w:rsidRPr="00276F13" w:rsidRDefault="008842F1" w:rsidP="00276F13">
            <w:pPr>
              <w:tabs>
                <w:tab w:val="left" w:pos="1440"/>
              </w:tabs>
              <w:suppressAutoHyphens/>
              <w:spacing w:line="235" w:lineRule="auto"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5040" w:type="dxa"/>
          </w:tcPr>
          <w:p w:rsidR="008842F1" w:rsidRPr="00276F13" w:rsidRDefault="008842F1" w:rsidP="00276F13">
            <w:pPr>
              <w:tabs>
                <w:tab w:val="left" w:pos="1440"/>
              </w:tabs>
              <w:suppressAutoHyphens/>
              <w:spacing w:line="235" w:lineRule="auto"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3830" w:type="dxa"/>
          </w:tcPr>
          <w:p w:rsidR="008842F1" w:rsidRPr="00276F13" w:rsidRDefault="008842F1" w:rsidP="00276F13">
            <w:pPr>
              <w:tabs>
                <w:tab w:val="left" w:pos="1440"/>
              </w:tabs>
              <w:suppressAutoHyphens/>
              <w:spacing w:line="235" w:lineRule="auto"/>
              <w:rPr>
                <w:rFonts w:ascii="Times New Roman" w:hAnsi="Times New Roman"/>
                <w:spacing w:val="-3"/>
                <w:sz w:val="22"/>
              </w:rPr>
            </w:pPr>
          </w:p>
        </w:tc>
      </w:tr>
    </w:tbl>
    <w:p w:rsidR="008842F1" w:rsidRDefault="008842F1">
      <w:pPr>
        <w:tabs>
          <w:tab w:val="left" w:pos="1440"/>
        </w:tabs>
        <w:suppressAutoHyphens/>
        <w:spacing w:line="235" w:lineRule="auto"/>
        <w:ind w:left="1296" w:hanging="1296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bCs/>
          <w:spacing w:val="-3"/>
          <w:sz w:val="22"/>
        </w:rPr>
      </w:pPr>
      <w:r>
        <w:rPr>
          <w:rFonts w:ascii="Times New Roman" w:hAnsi="Times New Roman"/>
          <w:b/>
          <w:bCs/>
          <w:spacing w:val="-3"/>
          <w:sz w:val="22"/>
        </w:rPr>
        <w:t>FUNDED EDUCATIONAL PROJECTS</w:t>
      </w:r>
    </w:p>
    <w:p w:rsidR="00B85B9A" w:rsidRDefault="00B85B9A">
      <w:pPr>
        <w:tabs>
          <w:tab w:val="left" w:pos="1440"/>
        </w:tabs>
        <w:suppressAutoHyphens/>
        <w:spacing w:line="234" w:lineRule="auto"/>
        <w:ind w:left="1440" w:hanging="1440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1440" w:hanging="144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(Year-Year)</w:t>
      </w:r>
      <w:r>
        <w:rPr>
          <w:rFonts w:ascii="Times New Roman" w:hAnsi="Times New Roman"/>
          <w:spacing w:val="-3"/>
          <w:sz w:val="22"/>
        </w:rPr>
        <w:tab/>
        <w:t xml:space="preserve">(Role on Project, Project Name, Name of Principal Investigator or Project Director if different, Funding Source Submitted to, Grant or Contract Identification Number if assigned, Amount of Funding) </w:t>
      </w: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hanging="1296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1455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suppressAutoHyphens/>
        <w:spacing w:line="234" w:lineRule="auto"/>
        <w:ind w:left="1455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suppressAutoHyphens/>
        <w:spacing w:line="234" w:lineRule="auto"/>
        <w:ind w:left="288" w:hanging="288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DISSERTATION AND THESIS ADVISING</w:t>
      </w:r>
    </w:p>
    <w:p w:rsidR="00B85B9A" w:rsidRDefault="00B85B9A">
      <w:pPr>
        <w:tabs>
          <w:tab w:val="left" w:pos="-1114"/>
        </w:tabs>
        <w:suppressAutoHyphens/>
        <w:spacing w:line="234" w:lineRule="auto"/>
        <w:ind w:left="288" w:hanging="288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-1114"/>
          <w:tab w:val="left" w:pos="-822"/>
        </w:tabs>
        <w:suppressAutoHyphens/>
        <w:spacing w:line="235" w:lineRule="auto"/>
        <w:ind w:left="288" w:hanging="288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(Student Name, Dissertation/Thesis Title, Degree, Discipline if not Nursing, University if not UCHSC, Graduation Date, Committee Role)</w:t>
      </w:r>
    </w:p>
    <w:p w:rsidR="00B85B9A" w:rsidRDefault="00B85B9A">
      <w:pPr>
        <w:tabs>
          <w:tab w:val="left" w:pos="-1114"/>
          <w:tab w:val="left" w:pos="-822"/>
        </w:tabs>
        <w:suppressAutoHyphens/>
        <w:spacing w:line="235" w:lineRule="auto"/>
        <w:ind w:left="288" w:hanging="288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-1114"/>
          <w:tab w:val="left" w:pos="-822"/>
        </w:tabs>
        <w:suppressAutoHyphens/>
        <w:spacing w:line="235" w:lineRule="auto"/>
        <w:ind w:left="288" w:hanging="288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-1114"/>
          <w:tab w:val="left" w:pos="-822"/>
        </w:tabs>
        <w:suppressAutoHyphens/>
        <w:spacing w:line="235" w:lineRule="auto"/>
        <w:ind w:left="288" w:hanging="288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-1114"/>
          <w:tab w:val="left" w:pos="-822"/>
        </w:tabs>
        <w:suppressAutoHyphens/>
        <w:spacing w:line="234" w:lineRule="auto"/>
        <w:ind w:left="288" w:hanging="288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-1114"/>
          <w:tab w:val="left" w:pos="-822"/>
        </w:tabs>
        <w:suppressAutoHyphens/>
        <w:spacing w:line="235" w:lineRule="auto"/>
        <w:ind w:left="288" w:hanging="288"/>
        <w:rPr>
          <w:rFonts w:ascii="Times New Roman" w:hAnsi="Times New Roman"/>
          <w:b/>
          <w:bCs/>
          <w:spacing w:val="-3"/>
          <w:sz w:val="22"/>
        </w:rPr>
      </w:pPr>
      <w:r>
        <w:rPr>
          <w:rFonts w:ascii="Times New Roman" w:hAnsi="Times New Roman"/>
          <w:b/>
          <w:bCs/>
          <w:spacing w:val="-3"/>
          <w:sz w:val="22"/>
        </w:rPr>
        <w:t>ND RESIDENCY ADVISING</w:t>
      </w:r>
    </w:p>
    <w:p w:rsidR="00B85B9A" w:rsidRDefault="00B85B9A">
      <w:pPr>
        <w:tabs>
          <w:tab w:val="left" w:pos="-1114"/>
          <w:tab w:val="left" w:pos="-822"/>
        </w:tabs>
        <w:suppressAutoHyphens/>
        <w:spacing w:line="235" w:lineRule="auto"/>
        <w:ind w:left="288" w:hanging="288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-1114"/>
          <w:tab w:val="left" w:pos="-822"/>
        </w:tabs>
        <w:suppressAutoHyphens/>
        <w:spacing w:line="235" w:lineRule="auto"/>
        <w:ind w:left="288" w:hanging="288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(Student Name, Research Project Title, Graduation Date)</w:t>
      </w:r>
    </w:p>
    <w:p w:rsidR="00B85B9A" w:rsidRDefault="00B85B9A">
      <w:pPr>
        <w:tabs>
          <w:tab w:val="left" w:pos="-1114"/>
          <w:tab w:val="left" w:pos="-822"/>
        </w:tabs>
        <w:suppressAutoHyphens/>
        <w:spacing w:line="235" w:lineRule="auto"/>
        <w:ind w:left="288" w:hanging="288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-1114"/>
          <w:tab w:val="left" w:pos="-822"/>
        </w:tabs>
        <w:suppressAutoHyphens/>
        <w:spacing w:line="235" w:lineRule="auto"/>
        <w:ind w:left="288" w:hanging="288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suppressAutoHyphens/>
        <w:spacing w:line="235" w:lineRule="auto"/>
        <w:ind w:left="288" w:hanging="288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suppressAutoHyphens/>
        <w:spacing w:line="235" w:lineRule="auto"/>
        <w:ind w:left="288" w:hanging="288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-1114"/>
          <w:tab w:val="left" w:pos="-822"/>
        </w:tabs>
        <w:suppressAutoHyphens/>
        <w:spacing w:line="235" w:lineRule="auto"/>
        <w:ind w:left="288" w:hanging="288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suppressAutoHyphens/>
        <w:spacing w:line="234" w:lineRule="auto"/>
        <w:ind w:left="288" w:hanging="288"/>
        <w:rPr>
          <w:rFonts w:ascii="Times New Roman" w:hAnsi="Times New Roman"/>
          <w:b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CURRICULAR DEVELOPMENT</w:t>
      </w:r>
    </w:p>
    <w:p w:rsidR="00B85B9A" w:rsidRDefault="00B85B9A">
      <w:pPr>
        <w:suppressAutoHyphens/>
        <w:spacing w:line="234" w:lineRule="auto"/>
        <w:ind w:left="288" w:hanging="288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288" w:hanging="288"/>
        <w:rPr>
          <w:rFonts w:ascii="Times New Roman" w:hAnsi="Times New Roman"/>
          <w:bCs/>
          <w:spacing w:val="-3"/>
          <w:sz w:val="22"/>
        </w:rPr>
      </w:pPr>
      <w:r>
        <w:rPr>
          <w:rFonts w:ascii="Times New Roman" w:hAnsi="Times New Roman"/>
          <w:bCs/>
          <w:spacing w:val="-3"/>
          <w:sz w:val="22"/>
        </w:rPr>
        <w:t>(Year-Year)</w:t>
      </w:r>
      <w:r>
        <w:rPr>
          <w:rFonts w:ascii="Times New Roman" w:hAnsi="Times New Roman"/>
          <w:bCs/>
          <w:spacing w:val="-3"/>
          <w:sz w:val="22"/>
        </w:rPr>
        <w:tab/>
        <w:t>(Role, Description)</w:t>
      </w:r>
      <w:r>
        <w:rPr>
          <w:rFonts w:ascii="Times New Roman" w:hAnsi="Times New Roman"/>
          <w:bCs/>
          <w:spacing w:val="-3"/>
          <w:sz w:val="22"/>
        </w:rPr>
        <w:tab/>
      </w:r>
    </w:p>
    <w:p w:rsidR="00B85B9A" w:rsidRDefault="00B85B9A">
      <w:pPr>
        <w:tabs>
          <w:tab w:val="left" w:pos="1440"/>
        </w:tabs>
        <w:suppressAutoHyphens/>
        <w:spacing w:line="234" w:lineRule="auto"/>
        <w:ind w:left="144" w:hanging="144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144" w:hanging="144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144" w:hanging="144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144" w:hanging="144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144" w:hanging="144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144" w:hanging="144"/>
        <w:rPr>
          <w:rFonts w:ascii="Times New Roman" w:hAnsi="Times New Roman"/>
          <w:b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 xml:space="preserve">OTHER TEACHING </w:t>
      </w:r>
      <w:r w:rsidRPr="00521BFE">
        <w:rPr>
          <w:rFonts w:ascii="Times New Roman" w:hAnsi="Times New Roman"/>
          <w:b/>
          <w:spacing w:val="-3"/>
          <w:sz w:val="22"/>
        </w:rPr>
        <w:t>ACTIVITIES</w:t>
      </w:r>
    </w:p>
    <w:p w:rsidR="00B85B9A" w:rsidRDefault="00B85B9A">
      <w:pPr>
        <w:tabs>
          <w:tab w:val="left" w:pos="1440"/>
        </w:tabs>
        <w:suppressAutoHyphens/>
        <w:spacing w:line="234" w:lineRule="auto"/>
        <w:ind w:hanging="144"/>
        <w:rPr>
          <w:rFonts w:ascii="Times New Roman" w:hAnsi="Times New Roman"/>
          <w:bCs/>
          <w:spacing w:val="-3"/>
          <w:sz w:val="22"/>
        </w:rPr>
      </w:pPr>
      <w:r>
        <w:rPr>
          <w:rFonts w:ascii="Times New Roman" w:hAnsi="Times New Roman"/>
          <w:bCs/>
          <w:spacing w:val="-3"/>
          <w:sz w:val="22"/>
        </w:rPr>
        <w:br/>
        <w:t>(Year-Year)</w:t>
      </w:r>
      <w:r>
        <w:rPr>
          <w:rFonts w:ascii="Times New Roman" w:hAnsi="Times New Roman"/>
          <w:bCs/>
          <w:spacing w:val="-3"/>
          <w:sz w:val="22"/>
        </w:rPr>
        <w:tab/>
        <w:t>(Role, Description)</w:t>
      </w:r>
      <w:r>
        <w:rPr>
          <w:rFonts w:ascii="Times New Roman" w:hAnsi="Times New Roman"/>
          <w:bCs/>
          <w:spacing w:val="-3"/>
          <w:sz w:val="22"/>
        </w:rPr>
        <w:tab/>
      </w:r>
      <w:r>
        <w:rPr>
          <w:rFonts w:ascii="Times New Roman" w:hAnsi="Times New Roman"/>
          <w:bCs/>
          <w:spacing w:val="-3"/>
          <w:sz w:val="22"/>
        </w:rPr>
        <w:tab/>
      </w:r>
      <w:r>
        <w:rPr>
          <w:rFonts w:ascii="Times New Roman" w:hAnsi="Times New Roman"/>
          <w:bCs/>
          <w:spacing w:val="-3"/>
          <w:sz w:val="22"/>
        </w:rPr>
        <w:tab/>
      </w:r>
    </w:p>
    <w:p w:rsidR="00B85B9A" w:rsidRDefault="00B85B9A">
      <w:pPr>
        <w:tabs>
          <w:tab w:val="left" w:pos="1440"/>
        </w:tabs>
        <w:suppressAutoHyphens/>
        <w:spacing w:line="234" w:lineRule="auto"/>
        <w:ind w:left="144" w:hanging="144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144" w:hanging="144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suppressAutoHyphens/>
        <w:spacing w:line="234" w:lineRule="auto"/>
        <w:ind w:left="144" w:hanging="144"/>
        <w:jc w:val="center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br w:type="page"/>
        <w:t>RESEARCH ACTIVITIES</w:t>
      </w:r>
    </w:p>
    <w:p w:rsidR="00B85B9A" w:rsidRDefault="00B85B9A">
      <w:pPr>
        <w:keepNext/>
        <w:keepLines/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keepNext/>
        <w:keepLines/>
        <w:suppressAutoHyphens/>
        <w:spacing w:line="234" w:lineRule="auto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FUNDED RESEARCH PROJECTS</w:t>
      </w:r>
    </w:p>
    <w:p w:rsidR="00B85B9A" w:rsidRDefault="00B85B9A">
      <w:pPr>
        <w:keepNext/>
        <w:keepLines/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1440" w:hanging="144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(Year-Year)</w:t>
      </w:r>
      <w:r>
        <w:rPr>
          <w:rFonts w:ascii="Times New Roman" w:hAnsi="Times New Roman"/>
          <w:spacing w:val="-3"/>
          <w:sz w:val="22"/>
        </w:rPr>
        <w:tab/>
        <w:t>(Role on Project,</w:t>
      </w:r>
      <w:r w:rsidR="00996242">
        <w:rPr>
          <w:rFonts w:ascii="Times New Roman" w:hAnsi="Times New Roman"/>
          <w:spacing w:val="-3"/>
          <w:sz w:val="22"/>
        </w:rPr>
        <w:t xml:space="preserve"> Project Name, Name of Principal</w:t>
      </w:r>
      <w:r>
        <w:rPr>
          <w:rFonts w:ascii="Times New Roman" w:hAnsi="Times New Roman"/>
          <w:spacing w:val="-3"/>
          <w:sz w:val="22"/>
        </w:rPr>
        <w:t xml:space="preserve"> Investigator or Project Director if different, Funding Source Submitted to, Grant or Contract Identification Number if assigned, Status (i.e., Funded, Pending,), Amount of Funding. </w:t>
      </w: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1440" w:hanging="144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ab/>
      </w:r>
    </w:p>
    <w:p w:rsidR="00B85B9A" w:rsidRDefault="00B85B9A">
      <w:pPr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suppressAutoHyphens/>
        <w:spacing w:line="234" w:lineRule="auto"/>
        <w:rPr>
          <w:rFonts w:ascii="Times New Roman" w:hAnsi="Times New Roman"/>
          <w:b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OTHER RESEARCH PROJECTS</w:t>
      </w:r>
    </w:p>
    <w:p w:rsidR="00B85B9A" w:rsidRDefault="00B85B9A">
      <w:pPr>
        <w:suppressAutoHyphens/>
        <w:spacing w:line="234" w:lineRule="auto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ind w:left="1440" w:hanging="144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(Year-Year) </w:t>
      </w:r>
      <w:r>
        <w:rPr>
          <w:rFonts w:ascii="Times New Roman" w:hAnsi="Times New Roman"/>
          <w:spacing w:val="-3"/>
          <w:sz w:val="22"/>
        </w:rPr>
        <w:tab/>
        <w:t>(Role on Project, Project Name, Name of Principal Investigator if different, Co-Investigator(s) if appropriate, In-Kind Support if appropriate)</w:t>
      </w:r>
    </w:p>
    <w:p w:rsidR="00B85B9A" w:rsidRDefault="00B85B9A">
      <w:pPr>
        <w:tabs>
          <w:tab w:val="left" w:pos="1440"/>
        </w:tabs>
        <w:suppressAutoHyphens/>
        <w:spacing w:line="234" w:lineRule="auto"/>
        <w:ind w:left="1440" w:hanging="144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ab/>
      </w: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bCs/>
          <w:spacing w:val="-3"/>
          <w:sz w:val="22"/>
        </w:rPr>
      </w:pPr>
      <w:r>
        <w:rPr>
          <w:rFonts w:ascii="Times New Roman" w:hAnsi="Times New Roman"/>
          <w:b/>
          <w:bCs/>
          <w:spacing w:val="-3"/>
          <w:sz w:val="22"/>
        </w:rPr>
        <w:t>RESEARCH DEVELOPMENT</w:t>
      </w: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  <w:r>
        <w:rPr>
          <w:rFonts w:ascii="Times New Roman" w:hAnsi="Times New Roman"/>
          <w:bCs/>
          <w:spacing w:val="-3"/>
          <w:sz w:val="22"/>
        </w:rPr>
        <w:t>(Year-Year)</w:t>
      </w:r>
      <w:r>
        <w:rPr>
          <w:rFonts w:ascii="Times New Roman" w:hAnsi="Times New Roman"/>
          <w:bCs/>
          <w:spacing w:val="-3"/>
          <w:sz w:val="22"/>
        </w:rPr>
        <w:tab/>
        <w:t>(Role, Description)</w:t>
      </w:r>
      <w:r>
        <w:rPr>
          <w:rFonts w:ascii="Times New Roman" w:hAnsi="Times New Roman"/>
          <w:bCs/>
          <w:spacing w:val="-3"/>
          <w:sz w:val="22"/>
        </w:rPr>
        <w:tab/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OTHER RESEARCH ACTIVITIES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Cs/>
          <w:spacing w:val="-3"/>
          <w:sz w:val="22"/>
        </w:rPr>
        <w:t>(Year-Year)</w:t>
      </w:r>
      <w:r>
        <w:rPr>
          <w:rFonts w:ascii="Times New Roman" w:hAnsi="Times New Roman"/>
          <w:bCs/>
          <w:spacing w:val="-3"/>
          <w:sz w:val="22"/>
        </w:rPr>
        <w:tab/>
        <w:t>(Role, Description)</w:t>
      </w:r>
      <w:r>
        <w:rPr>
          <w:rFonts w:ascii="Times New Roman" w:hAnsi="Times New Roman"/>
          <w:bCs/>
          <w:spacing w:val="-3"/>
          <w:sz w:val="22"/>
        </w:rPr>
        <w:tab/>
      </w:r>
      <w:r>
        <w:rPr>
          <w:rFonts w:ascii="Times New Roman" w:hAnsi="Times New Roman"/>
          <w:bCs/>
          <w:spacing w:val="-3"/>
          <w:sz w:val="22"/>
        </w:rPr>
        <w:tab/>
      </w:r>
    </w:p>
    <w:p w:rsidR="00B85B9A" w:rsidRDefault="00B85B9A">
      <w:pPr>
        <w:pStyle w:val="Heading8"/>
        <w:tabs>
          <w:tab w:val="clear" w:pos="-1114"/>
          <w:tab w:val="clear" w:pos="0"/>
          <w:tab w:val="clear" w:pos="260"/>
          <w:tab w:val="clear" w:pos="388"/>
          <w:tab w:val="clear" w:pos="783"/>
          <w:tab w:val="clear" w:pos="1190"/>
          <w:tab w:val="clear" w:pos="6230"/>
        </w:tabs>
        <w:jc w:val="left"/>
        <w:rPr>
          <w:rStyle w:val="HangingInd"/>
          <w:rFonts w:ascii="Times New Roman" w:hAnsi="Times New Roman"/>
          <w:bCs/>
          <w:sz w:val="22"/>
        </w:rPr>
      </w:pPr>
    </w:p>
    <w:p w:rsidR="00B85B9A" w:rsidRDefault="00B85B9A">
      <w:pPr>
        <w:pStyle w:val="Heading8"/>
        <w:tabs>
          <w:tab w:val="clear" w:pos="-1114"/>
          <w:tab w:val="clear" w:pos="0"/>
          <w:tab w:val="clear" w:pos="260"/>
          <w:tab w:val="clear" w:pos="388"/>
          <w:tab w:val="clear" w:pos="783"/>
          <w:tab w:val="clear" w:pos="1190"/>
          <w:tab w:val="clear" w:pos="6230"/>
        </w:tabs>
        <w:jc w:val="left"/>
        <w:rPr>
          <w:rStyle w:val="HangingInd"/>
          <w:rFonts w:ascii="Times New Roman" w:hAnsi="Times New Roman"/>
          <w:bCs/>
          <w:sz w:val="22"/>
        </w:rPr>
      </w:pPr>
    </w:p>
    <w:p w:rsidR="00B85B9A" w:rsidRDefault="00B85B9A">
      <w:pPr>
        <w:suppressAutoHyphens/>
        <w:spacing w:line="234" w:lineRule="auto"/>
        <w:ind w:left="144" w:hanging="144"/>
        <w:jc w:val="center"/>
        <w:rPr>
          <w:rFonts w:ascii="Times New Roman" w:hAnsi="Times New Roman"/>
          <w:b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br w:type="page"/>
        <w:t>PRACTICE ACTIVITIES</w:t>
      </w:r>
    </w:p>
    <w:p w:rsidR="00B85B9A" w:rsidRDefault="00B85B9A">
      <w:pPr>
        <w:keepNext/>
        <w:keepLines/>
        <w:suppressAutoHyphens/>
        <w:spacing w:line="234" w:lineRule="auto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FUNDED PRACTICE PROJECTS</w:t>
      </w:r>
    </w:p>
    <w:p w:rsidR="00B85B9A" w:rsidRDefault="00B85B9A">
      <w:pPr>
        <w:tabs>
          <w:tab w:val="left" w:pos="1440"/>
        </w:tabs>
        <w:suppressAutoHyphens/>
        <w:spacing w:line="234" w:lineRule="auto"/>
        <w:ind w:left="1440" w:hanging="144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(Year-Year)</w:t>
      </w:r>
      <w:r>
        <w:rPr>
          <w:rFonts w:ascii="Times New Roman" w:hAnsi="Times New Roman"/>
          <w:spacing w:val="-3"/>
          <w:sz w:val="22"/>
        </w:rPr>
        <w:tab/>
        <w:t xml:space="preserve">(Role on project, project name, name of project director if different, funding source submitted to, grant or contract identification number if assigned, status (i.e., funded, pending,), amount of funding. </w:t>
      </w:r>
    </w:p>
    <w:p w:rsidR="00B85B9A" w:rsidRDefault="00B85B9A">
      <w:pPr>
        <w:tabs>
          <w:tab w:val="left" w:pos="1440"/>
        </w:tabs>
        <w:suppressAutoHyphens/>
        <w:spacing w:line="234" w:lineRule="auto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keepNext/>
        <w:keepLines/>
        <w:suppressAutoHyphens/>
        <w:spacing w:line="234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keepNext/>
        <w:keepLines/>
        <w:suppressAutoHyphens/>
        <w:spacing w:line="234" w:lineRule="auto"/>
        <w:rPr>
          <w:rFonts w:ascii="Times New Roman" w:hAnsi="Times New Roman"/>
          <w:spacing w:val="-3"/>
          <w:sz w:val="22"/>
        </w:rPr>
      </w:pPr>
      <w:r w:rsidRPr="00521BFE">
        <w:rPr>
          <w:rFonts w:ascii="Times New Roman" w:hAnsi="Times New Roman"/>
          <w:b/>
          <w:spacing w:val="-3"/>
          <w:sz w:val="22"/>
        </w:rPr>
        <w:t>FUNDED PRACTICE</w:t>
      </w:r>
      <w:r>
        <w:rPr>
          <w:rFonts w:ascii="Times New Roman" w:hAnsi="Times New Roman"/>
          <w:b/>
          <w:spacing w:val="-3"/>
          <w:sz w:val="22"/>
        </w:rPr>
        <w:t xml:space="preserve"> </w:t>
      </w:r>
    </w:p>
    <w:p w:rsidR="00B85B9A" w:rsidRDefault="00B85B9A">
      <w:pPr>
        <w:keepNext/>
        <w:keepLines/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keepNext/>
        <w:keepLines/>
        <w:suppressAutoHyphens/>
        <w:spacing w:line="234" w:lineRule="auto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(Year-Year)</w:t>
      </w:r>
      <w:r>
        <w:rPr>
          <w:rFonts w:ascii="Times New Roman" w:hAnsi="Times New Roman"/>
          <w:spacing w:val="-3"/>
          <w:sz w:val="22"/>
        </w:rPr>
        <w:tab/>
        <w:t>(Role, Practice Name/Setting, Description, Funding Source)</w:t>
      </w:r>
    </w:p>
    <w:p w:rsidR="00B85B9A" w:rsidRDefault="00B85B9A">
      <w:pPr>
        <w:tabs>
          <w:tab w:val="left" w:pos="1440"/>
        </w:tabs>
        <w:suppressAutoHyphens/>
        <w:spacing w:line="235" w:lineRule="auto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  <w:r>
        <w:rPr>
          <w:rFonts w:ascii="Times New Roman" w:hAnsi="Times New Roman"/>
          <w:b/>
          <w:bCs/>
          <w:spacing w:val="-3"/>
          <w:sz w:val="22"/>
        </w:rPr>
        <w:t xml:space="preserve">OTHER </w:t>
      </w:r>
      <w:r w:rsidRPr="00521BFE">
        <w:rPr>
          <w:rFonts w:ascii="Times New Roman" w:hAnsi="Times New Roman"/>
          <w:b/>
          <w:bCs/>
          <w:spacing w:val="-3"/>
          <w:sz w:val="22"/>
        </w:rPr>
        <w:t>CLINICAL</w:t>
      </w:r>
      <w:r>
        <w:rPr>
          <w:rFonts w:ascii="Times New Roman" w:hAnsi="Times New Roman"/>
          <w:b/>
          <w:bCs/>
          <w:spacing w:val="-3"/>
          <w:sz w:val="22"/>
        </w:rPr>
        <w:t xml:space="preserve"> PRACTICE </w:t>
      </w:r>
    </w:p>
    <w:p w:rsidR="00B85B9A" w:rsidRDefault="00B85B9A">
      <w:pPr>
        <w:tabs>
          <w:tab w:val="left" w:pos="1440"/>
        </w:tabs>
        <w:suppressAutoHyphens/>
        <w:spacing w:line="234" w:lineRule="auto"/>
        <w:ind w:left="1440" w:hanging="144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(Year-Year)</w:t>
      </w:r>
      <w:r>
        <w:rPr>
          <w:rFonts w:ascii="Times New Roman" w:hAnsi="Times New Roman"/>
          <w:spacing w:val="-3"/>
          <w:sz w:val="22"/>
        </w:rPr>
        <w:tab/>
        <w:t xml:space="preserve"> </w:t>
      </w:r>
      <w:r w:rsidR="00B86B09">
        <w:rPr>
          <w:rFonts w:ascii="Times New Roman" w:hAnsi="Times New Roman"/>
          <w:spacing w:val="-3"/>
          <w:sz w:val="22"/>
        </w:rPr>
        <w:t>(Role, Practice Name/Setting, Description)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PRACTICE</w:t>
      </w:r>
      <w:r>
        <w:rPr>
          <w:rFonts w:ascii="Times New Roman" w:hAnsi="Times New Roman"/>
          <w:b/>
          <w:bCs/>
          <w:spacing w:val="-3"/>
          <w:sz w:val="22"/>
        </w:rPr>
        <w:t xml:space="preserve"> DEVELOPMENT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  <w:r>
        <w:rPr>
          <w:rFonts w:ascii="Times New Roman" w:hAnsi="Times New Roman"/>
          <w:bCs/>
          <w:spacing w:val="-3"/>
          <w:sz w:val="22"/>
        </w:rPr>
        <w:t xml:space="preserve">(Year-Year) </w:t>
      </w:r>
      <w:r>
        <w:rPr>
          <w:rFonts w:ascii="Times New Roman" w:hAnsi="Times New Roman"/>
          <w:bCs/>
          <w:spacing w:val="-3"/>
          <w:sz w:val="22"/>
        </w:rPr>
        <w:tab/>
        <w:t>(Role, Description)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  <w:r>
        <w:rPr>
          <w:rFonts w:ascii="Times New Roman" w:hAnsi="Times New Roman"/>
          <w:bCs/>
          <w:spacing w:val="-3"/>
          <w:sz w:val="22"/>
        </w:rPr>
        <w:tab/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  <w:r>
        <w:rPr>
          <w:rFonts w:ascii="Times New Roman" w:hAnsi="Times New Roman"/>
          <w:b/>
          <w:bCs/>
          <w:spacing w:val="-3"/>
          <w:sz w:val="22"/>
        </w:rPr>
        <w:t>PROFESSIONAL DEVELOPMENT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  <w:r>
        <w:rPr>
          <w:rFonts w:ascii="Times New Roman" w:hAnsi="Times New Roman"/>
          <w:bCs/>
          <w:spacing w:val="-3"/>
          <w:sz w:val="22"/>
        </w:rPr>
        <w:t xml:space="preserve">(Year-Year) </w:t>
      </w:r>
      <w:r>
        <w:rPr>
          <w:rFonts w:ascii="Times New Roman" w:hAnsi="Times New Roman"/>
          <w:bCs/>
          <w:spacing w:val="-3"/>
          <w:sz w:val="22"/>
        </w:rPr>
        <w:tab/>
        <w:t>(Role, Description)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 xml:space="preserve">OTHER PRACTICE </w:t>
      </w:r>
      <w:r w:rsidRPr="00521BFE">
        <w:rPr>
          <w:rFonts w:ascii="Times New Roman" w:hAnsi="Times New Roman"/>
          <w:b/>
          <w:spacing w:val="-3"/>
          <w:sz w:val="22"/>
        </w:rPr>
        <w:t>ACTIVITIES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(Year-Year)</w:t>
      </w:r>
      <w:r>
        <w:rPr>
          <w:rFonts w:ascii="Times New Roman" w:hAnsi="Times New Roman"/>
          <w:spacing w:val="-3"/>
          <w:sz w:val="22"/>
        </w:rPr>
        <w:tab/>
        <w:t>(Role, Description)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ab/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Cs/>
          <w:sz w:val="22"/>
        </w:rPr>
      </w:pPr>
    </w:p>
    <w:p w:rsidR="00B85B9A" w:rsidRDefault="00B85B9A">
      <w:pPr>
        <w:pStyle w:val="Heading5"/>
        <w:tabs>
          <w:tab w:val="clear" w:pos="5006"/>
          <w:tab w:val="left" w:pos="1440"/>
        </w:tabs>
        <w:spacing w:line="235" w:lineRule="auto"/>
        <w:rPr>
          <w:rStyle w:val="HangingInd"/>
          <w:bCs/>
          <w:sz w:val="22"/>
        </w:rPr>
      </w:pPr>
      <w:r>
        <w:rPr>
          <w:rStyle w:val="HangingInd"/>
          <w:bCs/>
          <w:sz w:val="22"/>
        </w:rPr>
        <w:br w:type="page"/>
        <w:t>SCHOLARSHIP</w:t>
      </w:r>
    </w:p>
    <w:p w:rsidR="00B85B9A" w:rsidRDefault="00B85B9A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(Refeered- *; Data-based - +; Invitational -#)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PUBLICATIONS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pacing w:line="235" w:lineRule="auto"/>
        <w:ind w:left="288" w:hanging="288"/>
        <w:rPr>
          <w:rFonts w:ascii="Times New Roman" w:hAnsi="Times New Roman"/>
          <w:i/>
          <w:iCs/>
          <w:sz w:val="22"/>
        </w:rPr>
      </w:pPr>
      <w:r>
        <w:rPr>
          <w:rStyle w:val="HangingInd"/>
          <w:rFonts w:ascii="Times New Roman" w:hAnsi="Times New Roman"/>
          <w:i/>
          <w:iCs/>
          <w:spacing w:val="-3"/>
          <w:sz w:val="22"/>
        </w:rPr>
        <w:t>(Use APA Format as directed for specific categories [e.g., Journal Articles, Books, Book Chapters, Abstracts].)</w:t>
      </w:r>
    </w:p>
    <w:p w:rsidR="00B85B9A" w:rsidRDefault="00B85B9A">
      <w:pPr>
        <w:tabs>
          <w:tab w:val="left" w:pos="1440"/>
        </w:tabs>
        <w:spacing w:line="235" w:lineRule="auto"/>
        <w:ind w:left="288" w:hanging="288"/>
        <w:rPr>
          <w:rFonts w:ascii="Times New Roman" w:hAnsi="Times New Roman"/>
          <w:sz w:val="22"/>
        </w:rPr>
      </w:pPr>
    </w:p>
    <w:p w:rsidR="00B85B9A" w:rsidRDefault="00B85B9A">
      <w:pPr>
        <w:tabs>
          <w:tab w:val="left" w:pos="1440"/>
        </w:tabs>
        <w:spacing w:line="235" w:lineRule="auto"/>
        <w:ind w:left="288" w:hanging="288"/>
        <w:rPr>
          <w:rFonts w:ascii="Times New Roman" w:hAnsi="Times New Roman"/>
          <w:sz w:val="22"/>
        </w:rPr>
      </w:pPr>
    </w:p>
    <w:p w:rsidR="00B85B9A" w:rsidRDefault="00B85B9A">
      <w:pPr>
        <w:tabs>
          <w:tab w:val="left" w:pos="1440"/>
        </w:tabs>
        <w:spacing w:line="235" w:lineRule="auto"/>
        <w:ind w:left="288" w:hanging="288"/>
        <w:rPr>
          <w:rFonts w:ascii="Times New Roman" w:hAnsi="Times New Roman"/>
          <w:sz w:val="22"/>
        </w:rPr>
      </w:pPr>
    </w:p>
    <w:p w:rsidR="00B85B9A" w:rsidRDefault="00B85B9A">
      <w:pPr>
        <w:tabs>
          <w:tab w:val="left" w:pos="1440"/>
        </w:tabs>
        <w:spacing w:line="235" w:lineRule="auto"/>
        <w:ind w:left="288" w:hanging="288"/>
        <w:rPr>
          <w:rFonts w:ascii="Times New Roman" w:hAnsi="Times New Roman"/>
          <w:sz w:val="22"/>
        </w:rPr>
      </w:pPr>
    </w:p>
    <w:p w:rsidR="00B85B9A" w:rsidRDefault="00B85B9A">
      <w:pPr>
        <w:keepNext/>
        <w:keepLines/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keepNext/>
        <w:keepLines/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b/>
          <w:spacing w:val="-3"/>
          <w:sz w:val="22"/>
        </w:rPr>
        <w:t>UNPUBLISHED MONOGRAPHS OR OTHER WRITTEN REPORTS</w:t>
      </w:r>
    </w:p>
    <w:p w:rsidR="00B85B9A" w:rsidRDefault="00B85B9A">
      <w:pPr>
        <w:keepNext/>
        <w:keepLines/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i/>
          <w:iCs/>
          <w:spacing w:val="-3"/>
          <w:sz w:val="22"/>
        </w:rPr>
      </w:pPr>
      <w:r>
        <w:rPr>
          <w:rStyle w:val="HangingInd"/>
          <w:rFonts w:ascii="Times New Roman" w:hAnsi="Times New Roman"/>
          <w:i/>
          <w:iCs/>
          <w:spacing w:val="-3"/>
          <w:sz w:val="22"/>
        </w:rPr>
        <w:t xml:space="preserve">(Use APA Format as directed for specific category.) 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  <w:r>
        <w:rPr>
          <w:rStyle w:val="HangingInd"/>
          <w:rFonts w:ascii="Times New Roman" w:hAnsi="Times New Roman"/>
          <w:b/>
          <w:spacing w:val="-3"/>
          <w:sz w:val="22"/>
        </w:rPr>
        <w:t>PRESENTATIONS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i/>
          <w:iCs/>
          <w:spacing w:val="-3"/>
          <w:sz w:val="22"/>
        </w:rPr>
      </w:pPr>
      <w:r>
        <w:rPr>
          <w:rStyle w:val="HangingInd"/>
          <w:rFonts w:ascii="Times New Roman" w:hAnsi="Times New Roman"/>
          <w:i/>
          <w:iCs/>
          <w:spacing w:val="-3"/>
          <w:sz w:val="22"/>
        </w:rPr>
        <w:t xml:space="preserve">(Use APA Format as directed for specific categories.) 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  <w:r>
        <w:rPr>
          <w:rStyle w:val="HangingInd"/>
          <w:rFonts w:ascii="Times New Roman" w:hAnsi="Times New Roman"/>
          <w:b/>
          <w:spacing w:val="-3"/>
          <w:sz w:val="22"/>
        </w:rPr>
        <w:t>AUDIOVISUAL, MEDIA, OR WEB-BASED PRODUCTS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i/>
          <w:iCs/>
          <w:spacing w:val="-3"/>
          <w:sz w:val="22"/>
        </w:rPr>
      </w:pPr>
      <w:r>
        <w:rPr>
          <w:rStyle w:val="HangingInd"/>
          <w:rFonts w:ascii="Times New Roman" w:hAnsi="Times New Roman"/>
          <w:i/>
          <w:iCs/>
          <w:spacing w:val="-3"/>
          <w:sz w:val="22"/>
        </w:rPr>
        <w:t xml:space="preserve">(Use APA Format as directed for specific categories.) 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288" w:hanging="288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b/>
          <w:spacing w:val="-3"/>
          <w:sz w:val="22"/>
        </w:rPr>
        <w:t>HONORS, FELLOWSHIPS, AND AWARDS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-1114"/>
          <w:tab w:val="left" w:pos="-538"/>
          <w:tab w:val="left" w:pos="864"/>
          <w:tab w:val="left" w:pos="1008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spacing w:val="-3"/>
          <w:sz w:val="22"/>
        </w:rPr>
        <w:t>(Year)</w:t>
      </w:r>
      <w:r>
        <w:rPr>
          <w:rStyle w:val="HangingInd"/>
          <w:rFonts w:ascii="Times New Roman" w:hAnsi="Times New Roman"/>
          <w:spacing w:val="-3"/>
          <w:sz w:val="22"/>
        </w:rPr>
        <w:tab/>
        <w:t>(Name of Honor, Awarding Organization)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  <w:r>
        <w:rPr>
          <w:rStyle w:val="HangingInd"/>
          <w:rFonts w:ascii="Times New Roman" w:hAnsi="Times New Roman"/>
          <w:b/>
          <w:spacing w:val="-3"/>
          <w:sz w:val="22"/>
        </w:rPr>
        <w:t xml:space="preserve">OTHER SCHOLARSHIP </w:t>
      </w:r>
    </w:p>
    <w:p w:rsidR="00B85B9A" w:rsidRDefault="00B85B9A">
      <w:pPr>
        <w:pStyle w:val="Heading4"/>
        <w:tabs>
          <w:tab w:val="clear" w:pos="-1114"/>
          <w:tab w:val="clear" w:pos="0"/>
          <w:tab w:val="clear" w:pos="111"/>
          <w:tab w:val="clear" w:pos="284"/>
          <w:tab w:val="clear" w:pos="568"/>
          <w:tab w:val="clear" w:pos="2198"/>
          <w:tab w:val="clear" w:pos="3412"/>
          <w:tab w:val="left" w:pos="1440"/>
        </w:tabs>
        <w:spacing w:line="235" w:lineRule="auto"/>
        <w:ind w:left="1440" w:hanging="1440"/>
        <w:jc w:val="left"/>
        <w:rPr>
          <w:rStyle w:val="HangingInd"/>
          <w:rFonts w:ascii="Times New Roman" w:hAnsi="Times New Roman"/>
          <w:sz w:val="22"/>
        </w:rPr>
      </w:pPr>
    </w:p>
    <w:p w:rsidR="00B85B9A" w:rsidRDefault="00B85B9A">
      <w:pPr>
        <w:pStyle w:val="Heading4"/>
        <w:tabs>
          <w:tab w:val="clear" w:pos="-1114"/>
          <w:tab w:val="clear" w:pos="0"/>
          <w:tab w:val="clear" w:pos="111"/>
          <w:tab w:val="clear" w:pos="284"/>
          <w:tab w:val="clear" w:pos="568"/>
          <w:tab w:val="clear" w:pos="2198"/>
          <w:tab w:val="clear" w:pos="3412"/>
          <w:tab w:val="left" w:pos="1440"/>
        </w:tabs>
        <w:spacing w:line="235" w:lineRule="auto"/>
        <w:ind w:left="1440" w:hanging="1440"/>
        <w:jc w:val="left"/>
        <w:rPr>
          <w:rStyle w:val="HangingInd"/>
          <w:rFonts w:ascii="Times New Roman" w:hAnsi="Times New Roman"/>
          <w:sz w:val="22"/>
        </w:rPr>
      </w:pPr>
      <w:r>
        <w:rPr>
          <w:rStyle w:val="HangingInd"/>
          <w:rFonts w:ascii="Times New Roman" w:hAnsi="Times New Roman"/>
          <w:sz w:val="22"/>
        </w:rPr>
        <w:t>(Year-Year)  (</w:t>
      </w:r>
      <w:r>
        <w:rPr>
          <w:rFonts w:ascii="Times New Roman" w:hAnsi="Times New Roman"/>
          <w:bCs/>
          <w:sz w:val="22"/>
        </w:rPr>
        <w:t>Role, Description</w:t>
      </w:r>
      <w:r>
        <w:rPr>
          <w:rStyle w:val="HangingInd"/>
          <w:rFonts w:ascii="Times New Roman" w:hAnsi="Times New Roman"/>
          <w:sz w:val="22"/>
        </w:rPr>
        <w:t>)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i/>
          <w:spacing w:val="-2"/>
          <w:sz w:val="22"/>
        </w:rPr>
      </w:pPr>
    </w:p>
    <w:p w:rsidR="008842F1" w:rsidRDefault="008842F1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i/>
          <w:spacing w:val="-2"/>
          <w:sz w:val="22"/>
        </w:rPr>
      </w:pPr>
    </w:p>
    <w:p w:rsidR="008842F1" w:rsidRDefault="008842F1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i/>
          <w:spacing w:val="-2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i/>
          <w:spacing w:val="-2"/>
          <w:sz w:val="22"/>
        </w:rPr>
      </w:pPr>
    </w:p>
    <w:p w:rsidR="00B85B9A" w:rsidRDefault="00B85B9A">
      <w:pPr>
        <w:pStyle w:val="Heading8"/>
        <w:tabs>
          <w:tab w:val="clear" w:pos="-1114"/>
          <w:tab w:val="clear" w:pos="0"/>
          <w:tab w:val="clear" w:pos="260"/>
          <w:tab w:val="clear" w:pos="388"/>
          <w:tab w:val="clear" w:pos="783"/>
          <w:tab w:val="clear" w:pos="1190"/>
          <w:tab w:val="clear" w:pos="6230"/>
          <w:tab w:val="left" w:pos="1440"/>
        </w:tabs>
        <w:spacing w:line="235" w:lineRule="auto"/>
        <w:ind w:left="0" w:firstLine="0"/>
        <w:rPr>
          <w:rStyle w:val="HangingInd"/>
          <w:rFonts w:ascii="Times New Roman" w:hAnsi="Times New Roman"/>
          <w:bCs/>
          <w:sz w:val="22"/>
        </w:rPr>
      </w:pPr>
      <w:r>
        <w:rPr>
          <w:rStyle w:val="HangingInd"/>
          <w:rFonts w:ascii="Times New Roman" w:hAnsi="Times New Roman"/>
          <w:bCs/>
          <w:sz w:val="22"/>
        </w:rPr>
        <w:t>SERVICE ACTIVITIES</w:t>
      </w:r>
    </w:p>
    <w:p w:rsidR="00B85B9A" w:rsidRDefault="00B85B9A">
      <w:pPr>
        <w:rPr>
          <w:rFonts w:ascii="Times New Roman" w:hAnsi="Times New Roman"/>
          <w:b/>
          <w:bCs/>
          <w:sz w:val="22"/>
        </w:rPr>
      </w:pPr>
    </w:p>
    <w:p w:rsidR="00B85B9A" w:rsidRPr="00925F2E" w:rsidRDefault="00B85B9A">
      <w:pPr>
        <w:pStyle w:val="Heading2"/>
        <w:rPr>
          <w:rFonts w:ascii="Times New Roman" w:hAnsi="Times New Roman"/>
          <w:b/>
          <w:sz w:val="22"/>
        </w:rPr>
      </w:pPr>
      <w:r w:rsidRPr="00925F2E">
        <w:rPr>
          <w:rFonts w:ascii="Times New Roman" w:hAnsi="Times New Roman"/>
          <w:b/>
          <w:sz w:val="22"/>
        </w:rPr>
        <w:t>FUNDED SERVICE PROJECTS</w:t>
      </w:r>
    </w:p>
    <w:p w:rsidR="00B85B9A" w:rsidRDefault="00B85B9A">
      <w:pPr>
        <w:pStyle w:val="TOAHeading"/>
        <w:tabs>
          <w:tab w:val="clear" w:pos="9360"/>
        </w:tabs>
        <w:suppressAutoHyphens w:val="0"/>
        <w:rPr>
          <w:rFonts w:ascii="Times New Roman" w:hAnsi="Times New Roman"/>
          <w:sz w:val="22"/>
        </w:rPr>
      </w:pPr>
    </w:p>
    <w:p w:rsidR="00B85B9A" w:rsidRDefault="00B85B9A">
      <w:pPr>
        <w:rPr>
          <w:rFonts w:ascii="Times New Roman" w:hAnsi="Times New Roman"/>
          <w:sz w:val="22"/>
        </w:rPr>
      </w:pPr>
    </w:p>
    <w:p w:rsidR="00B85B9A" w:rsidRDefault="00B85B9A">
      <w:pPr>
        <w:numPr>
          <w:ins w:id="0" w:author="Gene Marsh" w:date="2002-09-25T18:01:00Z"/>
        </w:numPr>
        <w:rPr>
          <w:rFonts w:ascii="Times New Roman" w:hAnsi="Times New Roman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b/>
          <w:spacing w:val="-3"/>
          <w:sz w:val="22"/>
        </w:rPr>
        <w:t>UNIVERSITY COMMITTEES</w:t>
      </w:r>
    </w:p>
    <w:p w:rsidR="00B85B9A" w:rsidRDefault="00B85B9A">
      <w:pPr>
        <w:tabs>
          <w:tab w:val="left" w:pos="1440"/>
          <w:tab w:val="left" w:pos="3168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spacing w:val="-3"/>
          <w:sz w:val="22"/>
        </w:rPr>
        <w:t>(School of Nursing – S; Campus-C; University-U)</w:t>
      </w:r>
    </w:p>
    <w:p w:rsidR="00B85B9A" w:rsidRDefault="00B85B9A">
      <w:pPr>
        <w:tabs>
          <w:tab w:val="left" w:pos="1440"/>
          <w:tab w:val="left" w:pos="3168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spacing w:val="-3"/>
          <w:sz w:val="22"/>
        </w:rPr>
        <w:t>(Year-Year)</w:t>
      </w:r>
      <w:r>
        <w:rPr>
          <w:rStyle w:val="HangingInd"/>
          <w:rFonts w:ascii="Times New Roman" w:hAnsi="Times New Roman"/>
          <w:spacing w:val="-3"/>
          <w:sz w:val="22"/>
        </w:rPr>
        <w:tab/>
        <w:t>(Committee Name)</w:t>
      </w:r>
      <w:r>
        <w:rPr>
          <w:rStyle w:val="HangingInd"/>
          <w:rFonts w:ascii="Times New Roman" w:hAnsi="Times New Roman"/>
          <w:spacing w:val="-3"/>
          <w:sz w:val="22"/>
        </w:rPr>
        <w:tab/>
        <w:t>(S/C/U)</w:t>
      </w:r>
    </w:p>
    <w:p w:rsidR="00B85B9A" w:rsidRDefault="00B85B9A">
      <w:pPr>
        <w:tabs>
          <w:tab w:val="left" w:pos="-1114"/>
          <w:tab w:val="left" w:pos="-538"/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spacing w:val="-3"/>
          <w:sz w:val="22"/>
        </w:rPr>
        <w:tab/>
      </w:r>
      <w:r>
        <w:rPr>
          <w:rStyle w:val="HangingInd"/>
          <w:rFonts w:ascii="Times New Roman" w:hAnsi="Times New Roman"/>
          <w:spacing w:val="-3"/>
          <w:sz w:val="22"/>
        </w:rPr>
        <w:tab/>
        <w:t>(Year-Year)</w:t>
      </w:r>
      <w:r>
        <w:rPr>
          <w:rStyle w:val="HangingInd"/>
          <w:rFonts w:ascii="Times New Roman" w:hAnsi="Times New Roman"/>
          <w:spacing w:val="-3"/>
          <w:sz w:val="22"/>
        </w:rPr>
        <w:tab/>
        <w:t>(Leadership Position)</w:t>
      </w:r>
      <w:r>
        <w:rPr>
          <w:rStyle w:val="HangingInd"/>
          <w:rFonts w:ascii="Times New Roman" w:hAnsi="Times New Roman"/>
          <w:spacing w:val="-3"/>
          <w:sz w:val="22"/>
        </w:rPr>
        <w:tab/>
      </w:r>
      <w:r>
        <w:rPr>
          <w:rStyle w:val="HangingInd"/>
          <w:rFonts w:ascii="Times New Roman" w:hAnsi="Times New Roman"/>
          <w:spacing w:val="-3"/>
          <w:sz w:val="22"/>
        </w:rPr>
        <w:tab/>
      </w:r>
      <w:r>
        <w:rPr>
          <w:rStyle w:val="HangingInd"/>
          <w:rFonts w:ascii="Times New Roman" w:hAnsi="Times New Roman"/>
          <w:spacing w:val="-3"/>
          <w:sz w:val="22"/>
        </w:rPr>
        <w:tab/>
      </w:r>
      <w:r>
        <w:rPr>
          <w:rStyle w:val="HangingInd"/>
          <w:rFonts w:ascii="Times New Roman" w:hAnsi="Times New Roman"/>
          <w:spacing w:val="-3"/>
          <w:sz w:val="22"/>
        </w:rPr>
        <w:tab/>
      </w: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b/>
          <w:spacing w:val="-3"/>
          <w:sz w:val="22"/>
        </w:rPr>
        <w:t>PROFESSIONAL ASSOCIATIONS</w:t>
      </w: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spacing w:val="-3"/>
          <w:sz w:val="22"/>
        </w:rPr>
        <w:t>(Year-Year)</w:t>
      </w:r>
      <w:r>
        <w:rPr>
          <w:rStyle w:val="HangingInd"/>
          <w:rFonts w:ascii="Times New Roman" w:hAnsi="Times New Roman"/>
          <w:spacing w:val="-3"/>
          <w:sz w:val="22"/>
        </w:rPr>
        <w:tab/>
        <w:t xml:space="preserve">(Association Name) </w:t>
      </w:r>
      <w:r>
        <w:rPr>
          <w:rStyle w:val="HangingInd"/>
          <w:rFonts w:ascii="Times New Roman" w:hAnsi="Times New Roman"/>
          <w:spacing w:val="-3"/>
          <w:sz w:val="22"/>
        </w:rPr>
        <w:tab/>
      </w:r>
      <w:r>
        <w:rPr>
          <w:rStyle w:val="HangingInd"/>
          <w:rFonts w:ascii="Times New Roman" w:hAnsi="Times New Roman"/>
          <w:spacing w:val="-3"/>
          <w:sz w:val="22"/>
        </w:rPr>
        <w:tab/>
      </w: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spacing w:val="-3"/>
          <w:sz w:val="22"/>
        </w:rPr>
        <w:tab/>
      </w:r>
      <w:r>
        <w:rPr>
          <w:rStyle w:val="HangingInd"/>
          <w:rFonts w:ascii="Times New Roman" w:hAnsi="Times New Roman"/>
          <w:spacing w:val="-3"/>
          <w:sz w:val="22"/>
        </w:rPr>
        <w:tab/>
        <w:t>(Year-Year)</w:t>
      </w:r>
      <w:r>
        <w:rPr>
          <w:rStyle w:val="HangingInd"/>
          <w:rFonts w:ascii="Times New Roman" w:hAnsi="Times New Roman"/>
          <w:spacing w:val="-3"/>
          <w:sz w:val="22"/>
        </w:rPr>
        <w:tab/>
        <w:t>(Committee/Leadership Position)</w:t>
      </w: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  <w:r>
        <w:rPr>
          <w:rStyle w:val="HangingInd"/>
          <w:rFonts w:ascii="Times New Roman" w:hAnsi="Times New Roman"/>
          <w:b/>
          <w:spacing w:val="-3"/>
          <w:sz w:val="22"/>
        </w:rPr>
        <w:t>COMMUNITY ORGANIZATIONS</w:t>
      </w: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spacing w:val="-3"/>
          <w:sz w:val="22"/>
        </w:rPr>
        <w:t>(Year-Year)</w:t>
      </w:r>
      <w:r>
        <w:rPr>
          <w:rStyle w:val="HangingInd"/>
          <w:rFonts w:ascii="Times New Roman" w:hAnsi="Times New Roman"/>
          <w:spacing w:val="-3"/>
          <w:sz w:val="22"/>
        </w:rPr>
        <w:tab/>
        <w:t>(Community Organization Name)</w:t>
      </w:r>
      <w:r>
        <w:rPr>
          <w:rStyle w:val="HangingInd"/>
          <w:rFonts w:ascii="Times New Roman" w:hAnsi="Times New Roman"/>
          <w:spacing w:val="-3"/>
          <w:sz w:val="22"/>
        </w:rPr>
        <w:tab/>
      </w: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spacing w:val="-3"/>
          <w:sz w:val="22"/>
        </w:rPr>
      </w:pPr>
      <w:r>
        <w:rPr>
          <w:rStyle w:val="HangingInd"/>
          <w:rFonts w:ascii="Times New Roman" w:hAnsi="Times New Roman"/>
          <w:spacing w:val="-3"/>
          <w:sz w:val="22"/>
        </w:rPr>
        <w:tab/>
      </w:r>
      <w:r>
        <w:rPr>
          <w:rStyle w:val="HangingInd"/>
          <w:rFonts w:ascii="Times New Roman" w:hAnsi="Times New Roman"/>
          <w:spacing w:val="-3"/>
          <w:sz w:val="22"/>
        </w:rPr>
        <w:tab/>
        <w:t>(Year-Year)</w:t>
      </w:r>
      <w:r>
        <w:rPr>
          <w:rStyle w:val="HangingInd"/>
          <w:rFonts w:ascii="Times New Roman" w:hAnsi="Times New Roman"/>
          <w:spacing w:val="-3"/>
          <w:sz w:val="22"/>
        </w:rPr>
        <w:tab/>
        <w:t>(Committee/Leadership Position)</w:t>
      </w: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  <w:tab w:val="left" w:pos="1728"/>
          <w:tab w:val="left" w:pos="2880"/>
          <w:tab w:val="left" w:pos="3168"/>
          <w:tab w:val="left" w:pos="86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  <w:r>
        <w:rPr>
          <w:rFonts w:ascii="Times New Roman" w:hAnsi="Times New Roman"/>
          <w:b/>
          <w:bCs/>
          <w:spacing w:val="-3"/>
          <w:sz w:val="22"/>
        </w:rPr>
        <w:t>CONSULTATION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  <w:r>
        <w:rPr>
          <w:rFonts w:ascii="Times New Roman" w:hAnsi="Times New Roman"/>
          <w:bCs/>
          <w:spacing w:val="-3"/>
          <w:sz w:val="22"/>
        </w:rPr>
        <w:t xml:space="preserve">(Year-Year) </w:t>
      </w:r>
      <w:r>
        <w:rPr>
          <w:rFonts w:ascii="Times New Roman" w:hAnsi="Times New Roman"/>
          <w:bCs/>
          <w:spacing w:val="-3"/>
          <w:sz w:val="22"/>
        </w:rPr>
        <w:tab/>
        <w:t>(Role, Description including Person or Organization)</w:t>
      </w:r>
      <w:r>
        <w:rPr>
          <w:rFonts w:ascii="Times New Roman" w:hAnsi="Times New Roman"/>
          <w:bCs/>
          <w:spacing w:val="-3"/>
          <w:sz w:val="22"/>
        </w:rPr>
        <w:tab/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  <w:r>
        <w:rPr>
          <w:rFonts w:ascii="Times New Roman" w:hAnsi="Times New Roman"/>
          <w:b/>
          <w:bCs/>
          <w:spacing w:val="-3"/>
          <w:sz w:val="22"/>
        </w:rPr>
        <w:t>PROFESSIONAL REVIEW ACTIVITIES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  <w:r>
        <w:rPr>
          <w:rFonts w:ascii="Times New Roman" w:hAnsi="Times New Roman"/>
          <w:bCs/>
          <w:spacing w:val="-3"/>
          <w:sz w:val="22"/>
        </w:rPr>
        <w:t xml:space="preserve">(Year-Year) </w:t>
      </w:r>
      <w:r>
        <w:rPr>
          <w:rFonts w:ascii="Times New Roman" w:hAnsi="Times New Roman"/>
          <w:bCs/>
          <w:spacing w:val="-3"/>
          <w:sz w:val="22"/>
        </w:rPr>
        <w:tab/>
        <w:t>(Role, Description including Journal/Granting Source/Association)</w:t>
      </w:r>
      <w:r>
        <w:rPr>
          <w:rFonts w:ascii="Times New Roman" w:hAnsi="Times New Roman"/>
          <w:bCs/>
          <w:spacing w:val="-3"/>
          <w:sz w:val="22"/>
        </w:rPr>
        <w:tab/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Cs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b/>
          <w:spacing w:val="-3"/>
          <w:sz w:val="22"/>
        </w:rPr>
      </w:pPr>
      <w:r>
        <w:rPr>
          <w:rFonts w:ascii="Times New Roman" w:hAnsi="Times New Roman"/>
          <w:b/>
          <w:spacing w:val="-3"/>
          <w:sz w:val="22"/>
        </w:rPr>
        <w:t>OTHER SERVICE ACTIVITIES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Style w:val="HangingInd"/>
          <w:rFonts w:ascii="Times New Roman" w:hAnsi="Times New Roman"/>
          <w:b/>
          <w:spacing w:val="-3"/>
          <w:sz w:val="22"/>
        </w:rPr>
      </w:pP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(Year-Year) </w:t>
      </w:r>
      <w:r>
        <w:rPr>
          <w:rFonts w:ascii="Times New Roman" w:hAnsi="Times New Roman"/>
          <w:sz w:val="22"/>
        </w:rPr>
        <w:tab/>
        <w:t>(Role, Description)</w:t>
      </w:r>
      <w:r>
        <w:rPr>
          <w:rFonts w:ascii="Times New Roman" w:hAnsi="Times New Roman"/>
          <w:sz w:val="22"/>
        </w:rPr>
        <w:tab/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jc w:val="right"/>
        <w:rPr>
          <w:rStyle w:val="HangingInd"/>
          <w:rFonts w:ascii="Times New Roman" w:hAnsi="Times New Roman"/>
          <w:i/>
          <w:spacing w:val="-2"/>
          <w:sz w:val="22"/>
          <w:lang w:val="fr-FR"/>
        </w:rPr>
      </w:pPr>
      <w:r>
        <w:rPr>
          <w:rStyle w:val="HangingInd"/>
          <w:rFonts w:ascii="Times New Roman" w:hAnsi="Times New Roman"/>
          <w:i/>
          <w:spacing w:val="-2"/>
          <w:sz w:val="22"/>
          <w:lang w:val="fr-FR"/>
        </w:rPr>
        <w:t>ms: Vita Format 10/17/02</w:t>
      </w:r>
    </w:p>
    <w:p w:rsidR="00B85B9A" w:rsidRDefault="00B85B9A">
      <w:pPr>
        <w:tabs>
          <w:tab w:val="left" w:pos="1440"/>
        </w:tabs>
        <w:suppressAutoHyphens/>
        <w:spacing w:line="235" w:lineRule="auto"/>
        <w:ind w:left="1440" w:hanging="1440"/>
        <w:jc w:val="right"/>
        <w:rPr>
          <w:rStyle w:val="HangingInd"/>
          <w:rFonts w:ascii="Times New Roman" w:hAnsi="Times New Roman"/>
          <w:i/>
          <w:spacing w:val="-2"/>
          <w:sz w:val="22"/>
        </w:rPr>
      </w:pPr>
      <w:r>
        <w:rPr>
          <w:rStyle w:val="HangingInd"/>
          <w:rFonts w:ascii="Times New Roman" w:hAnsi="Times New Roman"/>
          <w:i/>
          <w:spacing w:val="-2"/>
          <w:sz w:val="22"/>
        </w:rPr>
        <w:t xml:space="preserve">Approved by </w:t>
      </w:r>
      <w:smartTag w:uri="urn:schemas-microsoft-com:office:smarttags" w:element="address">
        <w:smartTag w:uri="urn:schemas-microsoft-com:office:smarttags" w:element="Street">
          <w:r>
            <w:rPr>
              <w:rStyle w:val="HangingInd"/>
              <w:rFonts w:ascii="Times New Roman" w:hAnsi="Times New Roman"/>
              <w:i/>
              <w:spacing w:val="-2"/>
              <w:sz w:val="22"/>
            </w:rPr>
            <w:t>APT</w:t>
          </w:r>
        </w:smartTag>
        <w:r>
          <w:rPr>
            <w:rStyle w:val="HangingInd"/>
            <w:rFonts w:ascii="Times New Roman" w:hAnsi="Times New Roman"/>
            <w:i/>
            <w:spacing w:val="-2"/>
            <w:sz w:val="22"/>
          </w:rPr>
          <w:t xml:space="preserve"> 10/6</w:t>
        </w:r>
      </w:smartTag>
      <w:r>
        <w:rPr>
          <w:rStyle w:val="HangingInd"/>
          <w:rFonts w:ascii="Times New Roman" w:hAnsi="Times New Roman"/>
          <w:i/>
          <w:spacing w:val="-2"/>
          <w:sz w:val="22"/>
        </w:rPr>
        <w:t>/02</w:t>
      </w:r>
    </w:p>
    <w:sectPr w:rsidR="00B85B9A">
      <w:headerReference w:type="default" r:id="rId7"/>
      <w:footerReference w:type="default" r:id="rId8"/>
      <w:endnotePr>
        <w:numFmt w:val="decimal"/>
      </w:endnotePr>
      <w:type w:val="continuous"/>
      <w:pgSz w:w="12240" w:h="15840"/>
      <w:pgMar w:top="576" w:right="1109" w:bottom="576" w:left="11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89D" w:rsidRDefault="0010589D">
      <w:pPr>
        <w:spacing w:line="20" w:lineRule="exact"/>
        <w:rPr>
          <w:sz w:val="24"/>
        </w:rPr>
      </w:pPr>
    </w:p>
  </w:endnote>
  <w:endnote w:type="continuationSeparator" w:id="0">
    <w:p w:rsidR="0010589D" w:rsidRDefault="0010589D">
      <w:r>
        <w:rPr>
          <w:sz w:val="24"/>
        </w:rPr>
        <w:t xml:space="preserve"> </w:t>
      </w:r>
    </w:p>
  </w:endnote>
  <w:endnote w:type="continuationNotice" w:id="1">
    <w:p w:rsidR="0010589D" w:rsidRDefault="0010589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B9A" w:rsidRDefault="00C16C25">
    <w:pPr>
      <w:spacing w:before="140" w:line="100" w:lineRule="exact"/>
      <w:rPr>
        <w:sz w:val="10"/>
      </w:rPr>
    </w:pPr>
    <w:r>
      <w:rPr>
        <w:noProof/>
        <w:sz w:val="1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24130</wp:posOffset>
              </wp:positionH>
              <wp:positionV relativeFrom="paragraph">
                <wp:posOffset>73025</wp:posOffset>
              </wp:positionV>
              <wp:extent cx="6309360" cy="0"/>
              <wp:effectExtent l="13970" t="13335" r="1079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81B0EE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.75pt" to="498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pH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ifpsvpH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" o:allowincell="f"/>
          </w:pict>
        </mc:Fallback>
      </mc:AlternateContent>
    </w:r>
  </w:p>
  <w:p w:rsidR="00B85B9A" w:rsidRDefault="00B85B9A">
    <w:pPr>
      <w:tabs>
        <w:tab w:val="left" w:pos="-1392"/>
        <w:tab w:val="left" w:pos="3072"/>
        <w:tab w:val="left" w:pos="7968"/>
      </w:tabs>
      <w:suppressAutoHyphens/>
      <w:spacing w:line="19" w:lineRule="exact"/>
      <w:jc w:val="both"/>
      <w:rPr>
        <w:rFonts w:ascii="Times Roman" w:hAnsi="Times Roman"/>
        <w:spacing w:val="-3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89D" w:rsidRDefault="0010589D">
      <w:r>
        <w:rPr>
          <w:sz w:val="24"/>
        </w:rPr>
        <w:separator/>
      </w:r>
    </w:p>
  </w:footnote>
  <w:footnote w:type="continuationSeparator" w:id="0">
    <w:p w:rsidR="0010589D" w:rsidRDefault="00105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B9A" w:rsidRDefault="00B85B9A">
    <w:pPr>
      <w:tabs>
        <w:tab w:val="right" w:pos="10011"/>
      </w:tabs>
      <w:suppressAutoHyphens/>
      <w:jc w:val="both"/>
      <w:rPr>
        <w:rFonts w:ascii="Arial" w:hAnsi="Arial"/>
        <w:spacing w:val="-3"/>
        <w:sz w:val="22"/>
      </w:rPr>
    </w:pPr>
    <w:r>
      <w:rPr>
        <w:rFonts w:ascii="Arial" w:hAnsi="Arial"/>
        <w:spacing w:val="-3"/>
        <w:sz w:val="22"/>
      </w:rPr>
      <w:t xml:space="preserve">Curriculum Vitae (Name, Credentials) </w:t>
    </w:r>
    <w:r w:rsidR="00951442">
      <w:rPr>
        <w:rFonts w:ascii="Arial" w:hAnsi="Arial"/>
        <w:spacing w:val="-3"/>
        <w:sz w:val="22"/>
      </w:rPr>
      <w:tab/>
    </w:r>
    <w:r>
      <w:rPr>
        <w:rFonts w:ascii="Arial" w:hAnsi="Arial"/>
        <w:spacing w:val="-3"/>
        <w:sz w:val="22"/>
      </w:rPr>
      <w:t xml:space="preserve">Page </w:t>
    </w:r>
    <w:r>
      <w:rPr>
        <w:rStyle w:val="PageNumber"/>
        <w:rFonts w:ascii="Arial" w:hAnsi="Arial"/>
        <w:sz w:val="22"/>
      </w:rPr>
      <w:fldChar w:fldCharType="begin"/>
    </w:r>
    <w:r>
      <w:rPr>
        <w:rStyle w:val="PageNumber"/>
        <w:rFonts w:ascii="Arial" w:hAnsi="Arial"/>
        <w:sz w:val="22"/>
      </w:rPr>
      <w:instrText xml:space="preserve"> PAGE </w:instrText>
    </w:r>
    <w:r>
      <w:rPr>
        <w:rStyle w:val="PageNumber"/>
        <w:rFonts w:ascii="Arial" w:hAnsi="Arial"/>
        <w:sz w:val="22"/>
      </w:rPr>
      <w:fldChar w:fldCharType="separate"/>
    </w:r>
    <w:r w:rsidR="00927E91">
      <w:rPr>
        <w:rStyle w:val="PageNumber"/>
        <w:rFonts w:ascii="Arial" w:hAnsi="Arial"/>
        <w:noProof/>
        <w:sz w:val="22"/>
      </w:rPr>
      <w:t>2</w:t>
    </w:r>
    <w:r>
      <w:rPr>
        <w:rStyle w:val="PageNumber"/>
        <w:rFonts w:ascii="Arial" w:hAnsi="Arial"/>
        <w:sz w:val="22"/>
      </w:rPr>
      <w:fldChar w:fldCharType="end"/>
    </w:r>
  </w:p>
  <w:p w:rsidR="00B85B9A" w:rsidRDefault="00C16C25">
    <w:pPr>
      <w:tabs>
        <w:tab w:val="left" w:pos="-1392"/>
        <w:tab w:val="left" w:pos="3072"/>
        <w:tab w:val="left" w:pos="7968"/>
      </w:tabs>
      <w:suppressAutoHyphens/>
      <w:spacing w:line="19" w:lineRule="exact"/>
      <w:jc w:val="both"/>
      <w:rPr>
        <w:rFonts w:ascii="Times Roman" w:hAnsi="Times Roman"/>
        <w:spacing w:val="-3"/>
        <w:sz w:val="24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posOffset>24130</wp:posOffset>
              </wp:positionH>
              <wp:positionV relativeFrom="paragraph">
                <wp:posOffset>0</wp:posOffset>
              </wp:positionV>
              <wp:extent cx="6358255" cy="12065"/>
              <wp:effectExtent l="4445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8255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AEE887" id="Rectangle 1" o:spid="_x0000_s1026" style="position:absolute;margin-left:1.9pt;margin-top:0;width:500.65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" o:allowincell="f" fillcolor="black" stroked="f" strokeweight=".05pt">
              <w10:wrap anchorx="margin"/>
            </v:rect>
          </w:pict>
        </mc:Fallback>
      </mc:AlternateContent>
    </w:r>
  </w:p>
  <w:p w:rsidR="00B85B9A" w:rsidRDefault="00B85B9A">
    <w:pPr>
      <w:spacing w:after="428" w:line="100" w:lineRule="exact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45F4C"/>
    <w:multiLevelType w:val="multilevel"/>
    <w:tmpl w:val="6BE8154A"/>
    <w:lvl w:ilvl="0">
      <w:start w:val="1975"/>
      <w:numFmt w:val="decimal"/>
      <w:lvlText w:val="%1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1">
      <w:start w:val="1976"/>
      <w:numFmt w:val="decimal"/>
      <w:lvlText w:val="%1-%2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9E95E25"/>
    <w:multiLevelType w:val="multilevel"/>
    <w:tmpl w:val="0A78E8FA"/>
    <w:lvl w:ilvl="0">
      <w:start w:val="1997"/>
      <w:numFmt w:val="decimal"/>
      <w:lvlText w:val="%1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ADF2D1A"/>
    <w:multiLevelType w:val="multilevel"/>
    <w:tmpl w:val="199E42CC"/>
    <w:lvl w:ilvl="0">
      <w:start w:val="1984"/>
      <w:numFmt w:val="decimal"/>
      <w:lvlText w:val="%1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FB24357"/>
    <w:multiLevelType w:val="multilevel"/>
    <w:tmpl w:val="ED103DCC"/>
    <w:lvl w:ilvl="0">
      <w:start w:val="3"/>
      <w:numFmt w:val="decimal"/>
      <w:lvlText w:val="%1"/>
      <w:lvlJc w:val="left"/>
      <w:pPr>
        <w:tabs>
          <w:tab w:val="num" w:pos="1815"/>
        </w:tabs>
        <w:ind w:left="1815" w:hanging="36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62006E8"/>
    <w:multiLevelType w:val="multilevel"/>
    <w:tmpl w:val="4844B62C"/>
    <w:lvl w:ilvl="0">
      <w:start w:val="198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982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E6C5766"/>
    <w:multiLevelType w:val="multilevel"/>
    <w:tmpl w:val="51D257EC"/>
    <w:lvl w:ilvl="0">
      <w:start w:val="1999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33B4D90"/>
    <w:multiLevelType w:val="multilevel"/>
    <w:tmpl w:val="AF5876DE"/>
    <w:lvl w:ilvl="0">
      <w:start w:val="1997"/>
      <w:numFmt w:val="decimal"/>
      <w:lvlText w:val="%1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2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9F"/>
    <w:rsid w:val="000722BD"/>
    <w:rsid w:val="000F2C95"/>
    <w:rsid w:val="0010589D"/>
    <w:rsid w:val="001425F2"/>
    <w:rsid w:val="001A1803"/>
    <w:rsid w:val="001E6E19"/>
    <w:rsid w:val="0022092B"/>
    <w:rsid w:val="00276F13"/>
    <w:rsid w:val="002F40B9"/>
    <w:rsid w:val="004D7938"/>
    <w:rsid w:val="00521BFE"/>
    <w:rsid w:val="00577379"/>
    <w:rsid w:val="007F1B3A"/>
    <w:rsid w:val="008842F1"/>
    <w:rsid w:val="00925F2E"/>
    <w:rsid w:val="00927E91"/>
    <w:rsid w:val="00951442"/>
    <w:rsid w:val="00996242"/>
    <w:rsid w:val="00A967B1"/>
    <w:rsid w:val="00B85B9A"/>
    <w:rsid w:val="00B86B09"/>
    <w:rsid w:val="00C15CF2"/>
    <w:rsid w:val="00C16C25"/>
    <w:rsid w:val="00C66BE2"/>
    <w:rsid w:val="00D11FD8"/>
    <w:rsid w:val="00DA6B37"/>
    <w:rsid w:val="00F77F9F"/>
    <w:rsid w:val="00FB3FFA"/>
    <w:rsid w:val="00F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3BAFCBD6-8327-418D-98B5-1868C70A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ourier" w:hAnsi="Courie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-1114"/>
        <w:tab w:val="left" w:pos="0"/>
        <w:tab w:val="left" w:pos="111"/>
        <w:tab w:val="left" w:pos="284"/>
        <w:tab w:val="left" w:pos="568"/>
        <w:tab w:val="left" w:pos="2198"/>
        <w:tab w:val="left" w:pos="3412"/>
      </w:tabs>
      <w:suppressAutoHyphens/>
      <w:spacing w:line="228" w:lineRule="auto"/>
      <w:jc w:val="both"/>
      <w:outlineLvl w:val="3"/>
    </w:pPr>
    <w:rPr>
      <w:rFonts w:ascii="Times Roman" w:hAnsi="Times Roman"/>
      <w:spacing w:val="-3"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center" w:pos="5006"/>
      </w:tabs>
      <w:suppressAutoHyphens/>
      <w:jc w:val="center"/>
      <w:outlineLvl w:val="4"/>
    </w:pPr>
    <w:rPr>
      <w:rFonts w:ascii="Times New Roman" w:hAnsi="Times New Roman"/>
      <w:b/>
      <w:spacing w:val="-3"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-1114"/>
        <w:tab w:val="left" w:pos="744"/>
        <w:tab w:val="left" w:pos="1450"/>
        <w:tab w:val="left" w:pos="2194"/>
        <w:tab w:val="left" w:pos="2901"/>
        <w:tab w:val="left" w:pos="3608"/>
        <w:tab w:val="left" w:pos="4352"/>
        <w:tab w:val="left" w:pos="5059"/>
        <w:tab w:val="left" w:pos="5766"/>
        <w:tab w:val="left" w:pos="6510"/>
        <w:tab w:val="left" w:pos="7216"/>
      </w:tabs>
      <w:suppressAutoHyphens/>
      <w:spacing w:line="228" w:lineRule="auto"/>
      <w:ind w:left="1455"/>
      <w:jc w:val="both"/>
      <w:outlineLvl w:val="5"/>
    </w:pPr>
    <w:rPr>
      <w:rFonts w:ascii="Arial" w:hAnsi="Arial"/>
      <w:spacing w:val="-3"/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-1114"/>
        <w:tab w:val="left" w:pos="-538"/>
        <w:tab w:val="left" w:pos="111"/>
        <w:tab w:val="left" w:pos="758"/>
        <w:tab w:val="left" w:pos="1042"/>
        <w:tab w:val="left" w:pos="7299"/>
      </w:tabs>
      <w:suppressAutoHyphens/>
      <w:spacing w:line="228" w:lineRule="auto"/>
      <w:ind w:left="432" w:hanging="432"/>
      <w:jc w:val="both"/>
      <w:outlineLvl w:val="6"/>
    </w:pPr>
    <w:rPr>
      <w:rFonts w:ascii="Arial" w:hAnsi="Arial"/>
      <w:spacing w:val="-3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-1114"/>
        <w:tab w:val="left" w:pos="0"/>
        <w:tab w:val="left" w:pos="260"/>
        <w:tab w:val="left" w:pos="388"/>
        <w:tab w:val="left" w:pos="783"/>
        <w:tab w:val="left" w:pos="1190"/>
        <w:tab w:val="left" w:pos="6230"/>
      </w:tabs>
      <w:suppressAutoHyphens/>
      <w:spacing w:line="234" w:lineRule="auto"/>
      <w:ind w:left="259" w:hanging="259"/>
      <w:jc w:val="center"/>
      <w:outlineLvl w:val="7"/>
    </w:pPr>
    <w:rPr>
      <w:rFonts w:ascii="Arial" w:hAnsi="Arial"/>
      <w:b/>
      <w:spacing w:val="-3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-1114"/>
        <w:tab w:val="left" w:pos="4050"/>
        <w:tab w:val="left" w:pos="8246"/>
      </w:tabs>
      <w:suppressAutoHyphens/>
      <w:spacing w:line="228" w:lineRule="auto"/>
      <w:ind w:left="8246" w:hanging="8246"/>
      <w:jc w:val="both"/>
      <w:outlineLvl w:val="8"/>
    </w:pPr>
    <w:rPr>
      <w:rFonts w:ascii="Arial" w:hAnsi="Arial"/>
      <w:spacing w:val="-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HangingInd">
    <w:name w:val="Hanging Ind"/>
    <w:basedOn w:val="DefaultParagraphFont"/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-1114"/>
        <w:tab w:val="left" w:pos="758"/>
        <w:tab w:val="left" w:pos="5222"/>
      </w:tabs>
      <w:suppressAutoHyphens/>
      <w:spacing w:line="228" w:lineRule="auto"/>
      <w:jc w:val="both"/>
    </w:pPr>
    <w:rPr>
      <w:rFonts w:ascii="Times Roman" w:hAnsi="Times Roman"/>
      <w:spacing w:val="-3"/>
      <w:sz w:val="24"/>
    </w:rPr>
  </w:style>
  <w:style w:type="paragraph" w:styleId="BodyTextIndent">
    <w:name w:val="Body Text Indent"/>
    <w:basedOn w:val="Normal"/>
    <w:pPr>
      <w:tabs>
        <w:tab w:val="left" w:pos="-1114"/>
        <w:tab w:val="left" w:pos="0"/>
        <w:tab w:val="left" w:pos="111"/>
        <w:tab w:val="left" w:pos="284"/>
        <w:tab w:val="left" w:pos="568"/>
        <w:tab w:val="left" w:pos="2198"/>
        <w:tab w:val="left" w:pos="3412"/>
      </w:tabs>
      <w:suppressAutoHyphens/>
      <w:spacing w:line="228" w:lineRule="auto"/>
      <w:ind w:left="115" w:hanging="115"/>
      <w:jc w:val="both"/>
    </w:pPr>
    <w:rPr>
      <w:rFonts w:ascii="Times Roman" w:hAnsi="Times Roman"/>
      <w:spacing w:val="-3"/>
      <w:sz w:val="24"/>
    </w:rPr>
  </w:style>
  <w:style w:type="paragraph" w:styleId="BodyTextIndent2">
    <w:name w:val="Body Text Indent 2"/>
    <w:basedOn w:val="Normal"/>
    <w:pPr>
      <w:tabs>
        <w:tab w:val="left" w:pos="-1114"/>
        <w:tab w:val="left" w:pos="0"/>
        <w:tab w:val="left" w:pos="260"/>
        <w:tab w:val="left" w:pos="388"/>
        <w:tab w:val="left" w:pos="783"/>
        <w:tab w:val="left" w:pos="1190"/>
        <w:tab w:val="left" w:pos="6230"/>
      </w:tabs>
      <w:suppressAutoHyphens/>
      <w:spacing w:line="228" w:lineRule="auto"/>
      <w:ind w:left="260" w:hanging="260"/>
      <w:jc w:val="both"/>
    </w:pPr>
    <w:rPr>
      <w:rFonts w:ascii="Times Roman" w:hAnsi="Times Roman"/>
      <w:spacing w:val="-3"/>
      <w:sz w:val="24"/>
    </w:rPr>
  </w:style>
  <w:style w:type="paragraph" w:styleId="BodyTextIndent3">
    <w:name w:val="Body Text Indent 3"/>
    <w:basedOn w:val="Normal"/>
    <w:pPr>
      <w:tabs>
        <w:tab w:val="left" w:pos="-1114"/>
        <w:tab w:val="left" w:pos="0"/>
        <w:tab w:val="left" w:pos="260"/>
        <w:tab w:val="left" w:pos="388"/>
        <w:tab w:val="left" w:pos="783"/>
        <w:tab w:val="left" w:pos="1190"/>
        <w:tab w:val="left" w:pos="6230"/>
      </w:tabs>
      <w:suppressAutoHyphens/>
      <w:spacing w:line="228" w:lineRule="auto"/>
      <w:ind w:left="259" w:hanging="259"/>
      <w:jc w:val="both"/>
    </w:pPr>
    <w:rPr>
      <w:rFonts w:ascii="Times Roman" w:hAnsi="Times Roman"/>
      <w:spacing w:val="-3"/>
      <w:sz w:val="24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F77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9657755F1A24FABB0439B0E014099" ma:contentTypeVersion="3" ma:contentTypeDescription="Create a new document." ma:contentTypeScope="" ma:versionID="7e23502ed606cc4433d2ab44b34888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0E54F87-3057-4B70-9194-66BB17F692D8}"/>
</file>

<file path=customXml/itemProps2.xml><?xml version="1.0" encoding="utf-8"?>
<ds:datastoreItem xmlns:ds="http://schemas.openxmlformats.org/officeDocument/2006/customXml" ds:itemID="{542332E9-01C6-4ACC-9FF5-DF81F0F95DB6}"/>
</file>

<file path=customXml/itemProps3.xml><?xml version="1.0" encoding="utf-8"?>
<ds:datastoreItem xmlns:ds="http://schemas.openxmlformats.org/officeDocument/2006/customXml" ds:itemID="{EB845CD1-47BC-4554-A427-B8CEDF76B6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document is in “READ-ONLY” format</vt:lpstr>
    </vt:vector>
  </TitlesOfParts>
  <Company>UCHSC SON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Stember Ph.D.</dc:creator>
  <cp:keywords/>
  <cp:lastModifiedBy>Hester, Amy</cp:lastModifiedBy>
  <cp:revision>2</cp:revision>
  <cp:lastPrinted>2008-06-28T01:04:00Z</cp:lastPrinted>
  <dcterms:created xsi:type="dcterms:W3CDTF">2017-08-01T17:18:00Z</dcterms:created>
  <dcterms:modified xsi:type="dcterms:W3CDTF">2017-08-01T17:18:00Z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0x0101003149657755F1A24FABB0439B0E014099</vt:lpwstr>
  </property>
</Properties>
</file>